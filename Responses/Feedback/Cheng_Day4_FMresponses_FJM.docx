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4B3945" w14:textId="6A014FBD" w:rsidR="00221D83" w:rsidRDefault="00007713" w:rsidP="00C72C01">
      <w:pPr>
        <w:pStyle w:val="Heading1"/>
        <w:rPr>
          <w:rFonts w:ascii="Times New Roman" w:hAnsi="Times New Roman" w:cs="Times New Roman"/>
        </w:rPr>
      </w:pPr>
      <w:r w:rsidRPr="00EC23B3">
        <w:rPr>
          <w:rFonts w:ascii="Times New Roman" w:hAnsi="Times New Roman" w:cs="Times New Roman"/>
        </w:rPr>
        <w:t>Background</w:t>
      </w:r>
    </w:p>
    <w:p w14:paraId="49689675" w14:textId="77777777" w:rsidR="00B52319" w:rsidRDefault="00B52319" w:rsidP="00C72C01"/>
    <w:p w14:paraId="3BED1D3E" w14:textId="7893D859" w:rsidR="00B52319" w:rsidRDefault="00B52319" w:rsidP="00C72C01">
      <w:pPr>
        <w:rPr>
          <w:rFonts w:ascii="Times New Roman" w:hAnsi="Times New Roman" w:cs="Times New Roman"/>
          <w:sz w:val="22"/>
          <w:szCs w:val="22"/>
        </w:rPr>
      </w:pPr>
      <w:r w:rsidRPr="00FC7517">
        <w:rPr>
          <w:rFonts w:ascii="Times New Roman" w:hAnsi="Times New Roman" w:cs="Times New Roman"/>
          <w:sz w:val="22"/>
          <w:szCs w:val="22"/>
        </w:rPr>
        <w:tab/>
      </w:r>
      <w:commentRangeStart w:id="0"/>
      <w:r w:rsidRPr="00FC7517">
        <w:rPr>
          <w:rFonts w:ascii="Times New Roman" w:hAnsi="Times New Roman" w:cs="Times New Roman"/>
          <w:sz w:val="22"/>
          <w:szCs w:val="22"/>
        </w:rPr>
        <w:t>The Gulf of Alaska (GOA)</w:t>
      </w:r>
      <w:r w:rsidR="00407F97">
        <w:rPr>
          <w:rFonts w:ascii="Times New Roman" w:hAnsi="Times New Roman" w:cs="Times New Roman"/>
          <w:sz w:val="22"/>
          <w:szCs w:val="22"/>
        </w:rPr>
        <w:t xml:space="preserve"> </w:t>
      </w:r>
      <w:commentRangeEnd w:id="0"/>
      <w:r w:rsidR="00C7197C">
        <w:rPr>
          <w:rStyle w:val="CommentReference"/>
        </w:rPr>
        <w:commentReference w:id="0"/>
      </w:r>
      <w:r w:rsidR="00407F97">
        <w:rPr>
          <w:rFonts w:ascii="Times New Roman" w:hAnsi="Times New Roman" w:cs="Times New Roman"/>
          <w:sz w:val="22"/>
          <w:szCs w:val="22"/>
        </w:rPr>
        <w:t xml:space="preserve">is a complex </w:t>
      </w:r>
      <w:r w:rsidR="00357A17">
        <w:rPr>
          <w:rFonts w:ascii="Times New Roman" w:hAnsi="Times New Roman" w:cs="Times New Roman"/>
          <w:sz w:val="22"/>
          <w:szCs w:val="22"/>
        </w:rPr>
        <w:t>oceanic</w:t>
      </w:r>
      <w:r w:rsidR="00407F97">
        <w:rPr>
          <w:rFonts w:ascii="Times New Roman" w:hAnsi="Times New Roman" w:cs="Times New Roman"/>
          <w:sz w:val="22"/>
          <w:szCs w:val="22"/>
        </w:rPr>
        <w:t xml:space="preserve"> system that is </w:t>
      </w:r>
      <w:r w:rsidR="00D83353">
        <w:rPr>
          <w:rFonts w:ascii="Times New Roman" w:hAnsi="Times New Roman" w:cs="Times New Roman"/>
          <w:sz w:val="22"/>
          <w:szCs w:val="22"/>
        </w:rPr>
        <w:t>predominately</w:t>
      </w:r>
      <w:r w:rsidR="00961684">
        <w:rPr>
          <w:rFonts w:ascii="Times New Roman" w:hAnsi="Times New Roman" w:cs="Times New Roman"/>
          <w:sz w:val="22"/>
          <w:szCs w:val="22"/>
        </w:rPr>
        <w:t xml:space="preserve"> a downwelling </w:t>
      </w:r>
      <w:r w:rsidR="007259E0">
        <w:rPr>
          <w:rFonts w:ascii="Times New Roman" w:hAnsi="Times New Roman" w:cs="Times New Roman"/>
          <w:sz w:val="22"/>
          <w:szCs w:val="22"/>
        </w:rPr>
        <w:t>system and</w:t>
      </w:r>
      <w:r w:rsidR="00961684">
        <w:rPr>
          <w:rFonts w:ascii="Times New Roman" w:hAnsi="Times New Roman" w:cs="Times New Roman"/>
          <w:sz w:val="22"/>
          <w:szCs w:val="22"/>
        </w:rPr>
        <w:t xml:space="preserve"> is </w:t>
      </w:r>
      <w:r w:rsidR="007B31B4">
        <w:rPr>
          <w:rFonts w:ascii="Times New Roman" w:hAnsi="Times New Roman" w:cs="Times New Roman"/>
          <w:sz w:val="22"/>
          <w:szCs w:val="22"/>
        </w:rPr>
        <w:t xml:space="preserve">dominated by storms that vary both on </w:t>
      </w:r>
      <w:r w:rsidR="00357A17">
        <w:rPr>
          <w:rFonts w:ascii="Times New Roman" w:hAnsi="Times New Roman" w:cs="Times New Roman"/>
          <w:sz w:val="22"/>
          <w:szCs w:val="22"/>
        </w:rPr>
        <w:t>monthly and decada</w:t>
      </w:r>
      <w:r w:rsidR="00817243">
        <w:rPr>
          <w:rFonts w:ascii="Times New Roman" w:hAnsi="Times New Roman" w:cs="Times New Roman"/>
          <w:sz w:val="22"/>
          <w:szCs w:val="22"/>
        </w:rPr>
        <w:t xml:space="preserve">l </w:t>
      </w:r>
      <w:r w:rsidR="00AA704C">
        <w:rPr>
          <w:rFonts w:ascii="Times New Roman" w:hAnsi="Times New Roman" w:cs="Times New Roman"/>
          <w:sz w:val="22"/>
          <w:szCs w:val="22"/>
        </w:rPr>
        <w:t>timescales</w:t>
      </w:r>
      <w:r w:rsidR="00817243">
        <w:rPr>
          <w:rFonts w:ascii="Times New Roman" w:hAnsi="Times New Roman" w:cs="Times New Roman"/>
          <w:sz w:val="22"/>
          <w:szCs w:val="22"/>
        </w:rPr>
        <w:t>.</w:t>
      </w:r>
      <w:r w:rsidR="00D36E5F">
        <w:rPr>
          <w:rFonts w:ascii="Times New Roman" w:hAnsi="Times New Roman" w:cs="Times New Roman"/>
          <w:sz w:val="22"/>
          <w:szCs w:val="22"/>
        </w:rPr>
        <w:t xml:space="preserve"> Within the GOA, there are several major oceanographic </w:t>
      </w:r>
      <w:r w:rsidR="007259E0">
        <w:rPr>
          <w:rFonts w:ascii="Times New Roman" w:hAnsi="Times New Roman" w:cs="Times New Roman"/>
          <w:sz w:val="22"/>
          <w:szCs w:val="22"/>
        </w:rPr>
        <w:t xml:space="preserve">features that </w:t>
      </w:r>
      <w:r w:rsidR="00C1006B">
        <w:rPr>
          <w:rFonts w:ascii="Times New Roman" w:hAnsi="Times New Roman" w:cs="Times New Roman"/>
          <w:sz w:val="22"/>
          <w:szCs w:val="22"/>
        </w:rPr>
        <w:t>drive the underlying cir</w:t>
      </w:r>
      <w:r w:rsidR="00224008">
        <w:rPr>
          <w:rFonts w:ascii="Times New Roman" w:hAnsi="Times New Roman" w:cs="Times New Roman"/>
          <w:sz w:val="22"/>
          <w:szCs w:val="22"/>
        </w:rPr>
        <w:t>culation of the syst</w:t>
      </w:r>
      <w:r w:rsidR="00796037">
        <w:rPr>
          <w:rFonts w:ascii="Times New Roman" w:hAnsi="Times New Roman" w:cs="Times New Roman"/>
          <w:sz w:val="22"/>
          <w:szCs w:val="22"/>
        </w:rPr>
        <w:t xml:space="preserve">em. Here, major large-scale circulation patterns are generally cyclonic, operating in a counterclockwise fashion. </w:t>
      </w:r>
      <w:r w:rsidR="00796037" w:rsidRPr="00576AE0">
        <w:rPr>
          <w:rFonts w:ascii="Times New Roman" w:hAnsi="Times New Roman" w:cs="Times New Roman"/>
          <w:b/>
          <w:bCs/>
          <w:i/>
          <w:iCs/>
          <w:sz w:val="22"/>
          <w:szCs w:val="22"/>
        </w:rPr>
        <w:t xml:space="preserve">The Alaska Coastal Current (ACC) </w:t>
      </w:r>
      <w:r w:rsidR="00796037">
        <w:rPr>
          <w:rFonts w:ascii="Times New Roman" w:hAnsi="Times New Roman" w:cs="Times New Roman"/>
          <w:sz w:val="22"/>
          <w:szCs w:val="22"/>
        </w:rPr>
        <w:t>is a major feature that occurs along the inner shelf and continental slope</w:t>
      </w:r>
      <w:r w:rsidR="00407ACE">
        <w:rPr>
          <w:rFonts w:ascii="Times New Roman" w:hAnsi="Times New Roman" w:cs="Times New Roman"/>
          <w:sz w:val="22"/>
          <w:szCs w:val="22"/>
        </w:rPr>
        <w:t xml:space="preserve"> of the GOA</w:t>
      </w:r>
      <w:r w:rsidR="00180EC9">
        <w:rPr>
          <w:rFonts w:ascii="Times New Roman" w:hAnsi="Times New Roman" w:cs="Times New Roman"/>
          <w:sz w:val="22"/>
          <w:szCs w:val="22"/>
        </w:rPr>
        <w:t>, which is</w:t>
      </w:r>
      <w:r w:rsidR="00986BC5">
        <w:rPr>
          <w:rFonts w:ascii="Times New Roman" w:hAnsi="Times New Roman" w:cs="Times New Roman"/>
          <w:sz w:val="22"/>
          <w:szCs w:val="22"/>
        </w:rPr>
        <w:t xml:space="preserve"> mediated by </w:t>
      </w:r>
      <w:r w:rsidR="00576AE0">
        <w:rPr>
          <w:rFonts w:ascii="Times New Roman" w:hAnsi="Times New Roman" w:cs="Times New Roman"/>
          <w:sz w:val="22"/>
          <w:szCs w:val="22"/>
        </w:rPr>
        <w:t>wind drive</w:t>
      </w:r>
      <w:r w:rsidR="000A588A">
        <w:rPr>
          <w:rFonts w:ascii="Times New Roman" w:hAnsi="Times New Roman" w:cs="Times New Roman"/>
          <w:sz w:val="22"/>
          <w:szCs w:val="22"/>
        </w:rPr>
        <w:t>n</w:t>
      </w:r>
      <w:r w:rsidR="00576AE0">
        <w:rPr>
          <w:rFonts w:ascii="Times New Roman" w:hAnsi="Times New Roman" w:cs="Times New Roman"/>
          <w:sz w:val="22"/>
          <w:szCs w:val="22"/>
        </w:rPr>
        <w:t xml:space="preserve"> processes, precipitation, and </w:t>
      </w:r>
      <w:r w:rsidR="007C4A8B">
        <w:rPr>
          <w:rFonts w:ascii="Times New Roman" w:hAnsi="Times New Roman" w:cs="Times New Roman"/>
          <w:sz w:val="22"/>
          <w:szCs w:val="22"/>
        </w:rPr>
        <w:t xml:space="preserve">freshwater discharge (either from </w:t>
      </w:r>
      <w:r w:rsidR="00DE192A">
        <w:rPr>
          <w:rFonts w:ascii="Times New Roman" w:hAnsi="Times New Roman" w:cs="Times New Roman"/>
          <w:sz w:val="22"/>
          <w:szCs w:val="22"/>
        </w:rPr>
        <w:t xml:space="preserve">rivers or glacial melt). </w:t>
      </w:r>
      <w:r w:rsidR="00BA3B91">
        <w:rPr>
          <w:rFonts w:ascii="Times New Roman" w:hAnsi="Times New Roman" w:cs="Times New Roman"/>
          <w:sz w:val="22"/>
          <w:szCs w:val="22"/>
        </w:rPr>
        <w:t xml:space="preserve">As such, the dynamics of the ACC are highly </w:t>
      </w:r>
      <w:r w:rsidR="00B07D1F">
        <w:rPr>
          <w:rFonts w:ascii="Times New Roman" w:hAnsi="Times New Roman" w:cs="Times New Roman"/>
          <w:sz w:val="22"/>
          <w:szCs w:val="22"/>
        </w:rPr>
        <w:t xml:space="preserve">seasonal. </w:t>
      </w:r>
      <w:r w:rsidR="003B0F1B">
        <w:rPr>
          <w:rFonts w:ascii="Times New Roman" w:hAnsi="Times New Roman" w:cs="Times New Roman"/>
          <w:sz w:val="22"/>
          <w:szCs w:val="22"/>
        </w:rPr>
        <w:t xml:space="preserve">The ACC starts approximately from the shelf of British Columbia and bifurcates around the </w:t>
      </w:r>
      <w:r w:rsidR="008167D3">
        <w:rPr>
          <w:rFonts w:ascii="Times New Roman" w:hAnsi="Times New Roman" w:cs="Times New Roman"/>
          <w:sz w:val="22"/>
          <w:szCs w:val="22"/>
        </w:rPr>
        <w:t>Kennedy</w:t>
      </w:r>
      <w:r w:rsidR="003B0F1B">
        <w:rPr>
          <w:rFonts w:ascii="Times New Roman" w:hAnsi="Times New Roman" w:cs="Times New Roman"/>
          <w:sz w:val="22"/>
          <w:szCs w:val="22"/>
        </w:rPr>
        <w:t xml:space="preserve"> Stevenson Entrance, where </w:t>
      </w:r>
      <w:r w:rsidR="008167D3">
        <w:rPr>
          <w:rFonts w:ascii="Times New Roman" w:hAnsi="Times New Roman" w:cs="Times New Roman"/>
          <w:sz w:val="22"/>
          <w:szCs w:val="22"/>
        </w:rPr>
        <w:t>a majority of the ACC (about 70%) traverse</w:t>
      </w:r>
      <w:r w:rsidR="003D0D7D">
        <w:rPr>
          <w:rFonts w:ascii="Times New Roman" w:hAnsi="Times New Roman" w:cs="Times New Roman"/>
          <w:sz w:val="22"/>
          <w:szCs w:val="22"/>
        </w:rPr>
        <w:t>s</w:t>
      </w:r>
      <w:r w:rsidR="008167D3">
        <w:rPr>
          <w:rFonts w:ascii="Times New Roman" w:hAnsi="Times New Roman" w:cs="Times New Roman"/>
          <w:sz w:val="22"/>
          <w:szCs w:val="22"/>
        </w:rPr>
        <w:t xml:space="preserve"> down </w:t>
      </w:r>
      <w:r w:rsidR="008167D3" w:rsidRPr="00933BF3">
        <w:rPr>
          <w:rFonts w:ascii="Times New Roman" w:hAnsi="Times New Roman" w:cs="Times New Roman"/>
          <w:b/>
          <w:bCs/>
          <w:i/>
          <w:iCs/>
          <w:sz w:val="22"/>
          <w:szCs w:val="22"/>
        </w:rPr>
        <w:t>Shelikof Strait and into Unimak and Samalga Pass</w:t>
      </w:r>
      <w:r w:rsidR="001936DA" w:rsidRPr="00933BF3">
        <w:rPr>
          <w:rFonts w:ascii="Times New Roman" w:hAnsi="Times New Roman" w:cs="Times New Roman"/>
          <w:b/>
          <w:bCs/>
          <w:i/>
          <w:iCs/>
          <w:sz w:val="22"/>
          <w:szCs w:val="22"/>
        </w:rPr>
        <w:t>, eventually entering into the Bering Sea</w:t>
      </w:r>
      <w:r w:rsidR="0059350A">
        <w:rPr>
          <w:rFonts w:ascii="Times New Roman" w:hAnsi="Times New Roman" w:cs="Times New Roman"/>
          <w:sz w:val="22"/>
          <w:szCs w:val="22"/>
        </w:rPr>
        <w:t xml:space="preserve">. Additionally, a smaller portion of the ACC </w:t>
      </w:r>
      <w:r w:rsidR="00B77293">
        <w:rPr>
          <w:rFonts w:ascii="Times New Roman" w:hAnsi="Times New Roman" w:cs="Times New Roman"/>
          <w:sz w:val="22"/>
          <w:szCs w:val="22"/>
        </w:rPr>
        <w:t xml:space="preserve">joins up with the </w:t>
      </w:r>
      <w:r w:rsidR="00B77293" w:rsidRPr="00057204">
        <w:rPr>
          <w:rFonts w:ascii="Times New Roman" w:hAnsi="Times New Roman" w:cs="Times New Roman"/>
          <w:b/>
          <w:bCs/>
          <w:i/>
          <w:iCs/>
          <w:sz w:val="22"/>
          <w:szCs w:val="22"/>
        </w:rPr>
        <w:t>Alaska Stream</w:t>
      </w:r>
      <w:r w:rsidR="00057204">
        <w:rPr>
          <w:rFonts w:ascii="Times New Roman" w:hAnsi="Times New Roman" w:cs="Times New Roman"/>
          <w:b/>
          <w:bCs/>
          <w:i/>
          <w:iCs/>
          <w:sz w:val="22"/>
          <w:szCs w:val="22"/>
        </w:rPr>
        <w:t xml:space="preserve"> </w:t>
      </w:r>
      <w:r w:rsidR="00057204">
        <w:rPr>
          <w:rFonts w:ascii="Times New Roman" w:hAnsi="Times New Roman" w:cs="Times New Roman"/>
          <w:sz w:val="22"/>
          <w:szCs w:val="22"/>
        </w:rPr>
        <w:t>(AS</w:t>
      </w:r>
      <w:r w:rsidR="00EF49E8">
        <w:rPr>
          <w:rFonts w:ascii="Times New Roman" w:hAnsi="Times New Roman" w:cs="Times New Roman"/>
          <w:sz w:val="22"/>
          <w:szCs w:val="22"/>
        </w:rPr>
        <w:t>; discussed further below</w:t>
      </w:r>
      <w:r w:rsidR="00057204">
        <w:rPr>
          <w:rFonts w:ascii="Times New Roman" w:hAnsi="Times New Roman" w:cs="Times New Roman"/>
          <w:sz w:val="22"/>
          <w:szCs w:val="22"/>
        </w:rPr>
        <w:t>)</w:t>
      </w:r>
      <w:r w:rsidR="00EF49E8">
        <w:rPr>
          <w:rFonts w:ascii="Times New Roman" w:hAnsi="Times New Roman" w:cs="Times New Roman"/>
          <w:sz w:val="22"/>
          <w:szCs w:val="22"/>
        </w:rPr>
        <w:t xml:space="preserve"> as it bifurcates</w:t>
      </w:r>
      <w:r w:rsidR="00613242">
        <w:rPr>
          <w:rFonts w:ascii="Times New Roman" w:hAnsi="Times New Roman" w:cs="Times New Roman"/>
          <w:sz w:val="22"/>
          <w:szCs w:val="22"/>
        </w:rPr>
        <w:t xml:space="preserve">. </w:t>
      </w:r>
      <w:r w:rsidR="00E74E09">
        <w:rPr>
          <w:rFonts w:ascii="Times New Roman" w:hAnsi="Times New Roman" w:cs="Times New Roman"/>
          <w:sz w:val="22"/>
          <w:szCs w:val="22"/>
        </w:rPr>
        <w:t xml:space="preserve">Generally, the ACC is a nutrient poor current due </w:t>
      </w:r>
      <w:commentRangeStart w:id="1"/>
      <w:r w:rsidR="00E74E09">
        <w:rPr>
          <w:rFonts w:ascii="Times New Roman" w:hAnsi="Times New Roman" w:cs="Times New Roman"/>
          <w:sz w:val="22"/>
          <w:szCs w:val="22"/>
        </w:rPr>
        <w:t xml:space="preserve">to its reliance on freshwater </w:t>
      </w:r>
      <w:r w:rsidR="00B81BAA">
        <w:rPr>
          <w:rFonts w:ascii="Times New Roman" w:hAnsi="Times New Roman" w:cs="Times New Roman"/>
          <w:sz w:val="22"/>
          <w:szCs w:val="22"/>
        </w:rPr>
        <w:t>discharge</w:t>
      </w:r>
      <w:commentRangeEnd w:id="1"/>
      <w:r w:rsidR="00C7197C">
        <w:rPr>
          <w:rStyle w:val="CommentReference"/>
        </w:rPr>
        <w:commentReference w:id="1"/>
      </w:r>
      <w:r w:rsidR="00ED3A3A">
        <w:rPr>
          <w:rFonts w:ascii="Times New Roman" w:hAnsi="Times New Roman" w:cs="Times New Roman"/>
          <w:sz w:val="22"/>
          <w:szCs w:val="22"/>
        </w:rPr>
        <w:t xml:space="preserve">. </w:t>
      </w:r>
      <w:r w:rsidR="002B2E37">
        <w:rPr>
          <w:rFonts w:ascii="Times New Roman" w:hAnsi="Times New Roman" w:cs="Times New Roman"/>
          <w:sz w:val="22"/>
          <w:szCs w:val="22"/>
        </w:rPr>
        <w:t>The ACC</w:t>
      </w:r>
      <w:r w:rsidR="00ED3A3A">
        <w:rPr>
          <w:rFonts w:ascii="Times New Roman" w:hAnsi="Times New Roman" w:cs="Times New Roman"/>
          <w:sz w:val="22"/>
          <w:szCs w:val="22"/>
        </w:rPr>
        <w:t xml:space="preserve"> </w:t>
      </w:r>
      <w:r w:rsidR="00E74E09">
        <w:rPr>
          <w:rFonts w:ascii="Times New Roman" w:hAnsi="Times New Roman" w:cs="Times New Roman"/>
          <w:sz w:val="22"/>
          <w:szCs w:val="22"/>
        </w:rPr>
        <w:t xml:space="preserve">is generally bounded </w:t>
      </w:r>
      <w:r w:rsidR="00953467">
        <w:rPr>
          <w:rFonts w:ascii="Times New Roman" w:hAnsi="Times New Roman" w:cs="Times New Roman"/>
          <w:sz w:val="22"/>
          <w:szCs w:val="22"/>
        </w:rPr>
        <w:t xml:space="preserve">from offshore currents due to the </w:t>
      </w:r>
      <w:r w:rsidR="00B81BAA">
        <w:rPr>
          <w:rFonts w:ascii="Times New Roman" w:hAnsi="Times New Roman" w:cs="Times New Roman"/>
          <w:sz w:val="22"/>
          <w:szCs w:val="22"/>
        </w:rPr>
        <w:t>salinity</w:t>
      </w:r>
      <w:r w:rsidR="00953467">
        <w:rPr>
          <w:rFonts w:ascii="Times New Roman" w:hAnsi="Times New Roman" w:cs="Times New Roman"/>
          <w:sz w:val="22"/>
          <w:szCs w:val="22"/>
        </w:rPr>
        <w:t xml:space="preserve"> gradient created by freshwater discharge (i.e., </w:t>
      </w:r>
      <w:r w:rsidR="009F3B2D">
        <w:rPr>
          <w:rFonts w:ascii="Times New Roman" w:hAnsi="Times New Roman" w:cs="Times New Roman"/>
          <w:sz w:val="22"/>
          <w:szCs w:val="22"/>
        </w:rPr>
        <w:t>confined along the inner shelf and continental shelf)</w:t>
      </w:r>
      <w:r w:rsidR="00616044">
        <w:rPr>
          <w:rFonts w:ascii="Times New Roman" w:hAnsi="Times New Roman" w:cs="Times New Roman"/>
          <w:sz w:val="22"/>
          <w:szCs w:val="22"/>
        </w:rPr>
        <w:t>, and the velocity of the current varies seasonally, given its reliance on freshwater discharge and wind dynamics.</w:t>
      </w:r>
      <w:r w:rsidR="009F3B2D">
        <w:rPr>
          <w:rFonts w:ascii="Times New Roman" w:hAnsi="Times New Roman" w:cs="Times New Roman"/>
          <w:sz w:val="22"/>
          <w:szCs w:val="22"/>
        </w:rPr>
        <w:t xml:space="preserve"> </w:t>
      </w:r>
      <w:r w:rsidR="00216101">
        <w:rPr>
          <w:rFonts w:ascii="Times New Roman" w:hAnsi="Times New Roman" w:cs="Times New Roman"/>
          <w:sz w:val="22"/>
          <w:szCs w:val="22"/>
        </w:rPr>
        <w:t>Another</w:t>
      </w:r>
      <w:r w:rsidR="00067E93">
        <w:rPr>
          <w:rFonts w:ascii="Times New Roman" w:hAnsi="Times New Roman" w:cs="Times New Roman"/>
          <w:sz w:val="22"/>
          <w:szCs w:val="22"/>
        </w:rPr>
        <w:t xml:space="preserve"> dominant oceanographic feature within the GOA system is the </w:t>
      </w:r>
      <w:r w:rsidR="00067E93" w:rsidRPr="00FA3737">
        <w:rPr>
          <w:rFonts w:ascii="Times New Roman" w:hAnsi="Times New Roman" w:cs="Times New Roman"/>
          <w:b/>
          <w:bCs/>
          <w:i/>
          <w:iCs/>
          <w:sz w:val="22"/>
          <w:szCs w:val="22"/>
        </w:rPr>
        <w:t xml:space="preserve">Alaska Current </w:t>
      </w:r>
      <w:r w:rsidR="00067E93">
        <w:rPr>
          <w:rFonts w:ascii="Times New Roman" w:hAnsi="Times New Roman" w:cs="Times New Roman"/>
          <w:sz w:val="22"/>
          <w:szCs w:val="22"/>
        </w:rPr>
        <w:t xml:space="preserve">(AC), which is </w:t>
      </w:r>
      <w:r w:rsidR="00AA5D6A">
        <w:rPr>
          <w:rFonts w:ascii="Times New Roman" w:hAnsi="Times New Roman" w:cs="Times New Roman"/>
          <w:sz w:val="22"/>
          <w:szCs w:val="22"/>
        </w:rPr>
        <w:t>generally regulated by wind stress curl</w:t>
      </w:r>
      <w:r w:rsidR="00772281">
        <w:rPr>
          <w:rFonts w:ascii="Times New Roman" w:hAnsi="Times New Roman" w:cs="Times New Roman"/>
          <w:sz w:val="22"/>
          <w:szCs w:val="22"/>
        </w:rPr>
        <w:t xml:space="preserve">. </w:t>
      </w:r>
      <w:r w:rsidR="00EC3F53">
        <w:rPr>
          <w:rFonts w:ascii="Times New Roman" w:hAnsi="Times New Roman" w:cs="Times New Roman"/>
          <w:sz w:val="22"/>
          <w:szCs w:val="22"/>
        </w:rPr>
        <w:t>The AC results from the North Pacific Current</w:t>
      </w:r>
      <w:r w:rsidR="00291E7A">
        <w:rPr>
          <w:rFonts w:ascii="Times New Roman" w:hAnsi="Times New Roman" w:cs="Times New Roman"/>
          <w:sz w:val="22"/>
          <w:szCs w:val="22"/>
        </w:rPr>
        <w:t xml:space="preserve"> (from West Wind Drift)</w:t>
      </w:r>
      <w:r w:rsidR="00772281">
        <w:rPr>
          <w:rFonts w:ascii="Times New Roman" w:hAnsi="Times New Roman" w:cs="Times New Roman"/>
          <w:sz w:val="22"/>
          <w:szCs w:val="22"/>
        </w:rPr>
        <w:t xml:space="preserve">, which bifurcates into two components (a northern component – the AC, and a southern component – the </w:t>
      </w:r>
      <w:r w:rsidR="0094163A">
        <w:rPr>
          <w:rFonts w:ascii="Times New Roman" w:hAnsi="Times New Roman" w:cs="Times New Roman"/>
          <w:sz w:val="22"/>
          <w:szCs w:val="22"/>
        </w:rPr>
        <w:t xml:space="preserve">California Current). </w:t>
      </w:r>
      <w:r w:rsidR="009F38CA">
        <w:rPr>
          <w:rFonts w:ascii="Times New Roman" w:hAnsi="Times New Roman" w:cs="Times New Roman"/>
          <w:sz w:val="22"/>
          <w:szCs w:val="22"/>
        </w:rPr>
        <w:t>Additionally</w:t>
      </w:r>
      <w:r w:rsidR="0094163A">
        <w:rPr>
          <w:rFonts w:ascii="Times New Roman" w:hAnsi="Times New Roman" w:cs="Times New Roman"/>
          <w:sz w:val="22"/>
          <w:szCs w:val="22"/>
        </w:rPr>
        <w:t xml:space="preserve">, the </w:t>
      </w:r>
      <w:r w:rsidR="009A6038">
        <w:rPr>
          <w:rFonts w:ascii="Times New Roman" w:hAnsi="Times New Roman" w:cs="Times New Roman"/>
          <w:sz w:val="22"/>
          <w:szCs w:val="22"/>
        </w:rPr>
        <w:t xml:space="preserve">AC </w:t>
      </w:r>
      <w:r w:rsidR="00901B30">
        <w:rPr>
          <w:rFonts w:ascii="Times New Roman" w:hAnsi="Times New Roman" w:cs="Times New Roman"/>
          <w:sz w:val="22"/>
          <w:szCs w:val="22"/>
        </w:rPr>
        <w:t>tends to follow</w:t>
      </w:r>
      <w:r w:rsidR="009A6038">
        <w:rPr>
          <w:rFonts w:ascii="Times New Roman" w:hAnsi="Times New Roman" w:cs="Times New Roman"/>
          <w:sz w:val="22"/>
          <w:szCs w:val="22"/>
        </w:rPr>
        <w:t xml:space="preserve"> the isobaths of the GOA via </w:t>
      </w:r>
      <w:del w:id="2" w:author="Franz Mueter" w:date="2024-04-19T07:26:00Z">
        <w:r w:rsidR="009A6038" w:rsidDel="00C7197C">
          <w:rPr>
            <w:rFonts w:ascii="Times New Roman" w:hAnsi="Times New Roman" w:cs="Times New Roman"/>
            <w:sz w:val="22"/>
            <w:szCs w:val="22"/>
          </w:rPr>
          <w:delText xml:space="preserve">the </w:delText>
        </w:r>
      </w:del>
      <w:r w:rsidR="009A6038">
        <w:rPr>
          <w:rFonts w:ascii="Times New Roman" w:hAnsi="Times New Roman" w:cs="Times New Roman"/>
          <w:sz w:val="22"/>
          <w:szCs w:val="22"/>
        </w:rPr>
        <w:t>bathymetric steer</w:t>
      </w:r>
      <w:r w:rsidR="009F38CA">
        <w:rPr>
          <w:rFonts w:ascii="Times New Roman" w:hAnsi="Times New Roman" w:cs="Times New Roman"/>
          <w:sz w:val="22"/>
          <w:szCs w:val="22"/>
        </w:rPr>
        <w:t>ing</w:t>
      </w:r>
      <w:r w:rsidR="00D55D36">
        <w:rPr>
          <w:rFonts w:ascii="Times New Roman" w:hAnsi="Times New Roman" w:cs="Times New Roman"/>
          <w:sz w:val="22"/>
          <w:szCs w:val="22"/>
        </w:rPr>
        <w:t xml:space="preserve">. </w:t>
      </w:r>
      <w:r w:rsidR="00482F67">
        <w:rPr>
          <w:rFonts w:ascii="Times New Roman" w:hAnsi="Times New Roman" w:cs="Times New Roman"/>
          <w:sz w:val="22"/>
          <w:szCs w:val="22"/>
        </w:rPr>
        <w:t xml:space="preserve">The AC is characterized as a </w:t>
      </w:r>
      <w:r w:rsidR="00772755">
        <w:rPr>
          <w:rFonts w:ascii="Times New Roman" w:hAnsi="Times New Roman" w:cs="Times New Roman"/>
          <w:sz w:val="22"/>
          <w:szCs w:val="22"/>
        </w:rPr>
        <w:t xml:space="preserve">wide and </w:t>
      </w:r>
      <w:r w:rsidR="00BD3F7B">
        <w:rPr>
          <w:rFonts w:ascii="Times New Roman" w:hAnsi="Times New Roman" w:cs="Times New Roman"/>
          <w:sz w:val="22"/>
          <w:szCs w:val="22"/>
        </w:rPr>
        <w:t xml:space="preserve">slow moving current </w:t>
      </w:r>
      <w:r w:rsidR="00063710">
        <w:rPr>
          <w:rFonts w:ascii="Times New Roman" w:hAnsi="Times New Roman" w:cs="Times New Roman"/>
          <w:sz w:val="22"/>
          <w:szCs w:val="22"/>
        </w:rPr>
        <w:t xml:space="preserve">and is located in the eastern GOA, which has a </w:t>
      </w:r>
      <w:r w:rsidR="00E93619">
        <w:rPr>
          <w:rFonts w:ascii="Times New Roman" w:hAnsi="Times New Roman" w:cs="Times New Roman"/>
          <w:sz w:val="22"/>
          <w:szCs w:val="22"/>
        </w:rPr>
        <w:t>relatively</w:t>
      </w:r>
      <w:r w:rsidR="00063710">
        <w:rPr>
          <w:rFonts w:ascii="Times New Roman" w:hAnsi="Times New Roman" w:cs="Times New Roman"/>
          <w:sz w:val="22"/>
          <w:szCs w:val="22"/>
        </w:rPr>
        <w:t xml:space="preserve"> narrow continental shelf. </w:t>
      </w:r>
      <w:r w:rsidR="00E93619">
        <w:rPr>
          <w:rFonts w:ascii="Times New Roman" w:hAnsi="Times New Roman" w:cs="Times New Roman"/>
          <w:sz w:val="22"/>
          <w:szCs w:val="22"/>
        </w:rPr>
        <w:t xml:space="preserve">At around </w:t>
      </w:r>
      <w:r w:rsidR="00BD0952">
        <w:rPr>
          <w:rFonts w:ascii="Times New Roman" w:hAnsi="Times New Roman" w:cs="Times New Roman"/>
          <w:sz w:val="22"/>
          <w:szCs w:val="22"/>
        </w:rPr>
        <w:t xml:space="preserve">the western GOA, which is characterized by a relatively wider continental shelf, the AC turns into </w:t>
      </w:r>
      <w:r w:rsidR="00E92759">
        <w:rPr>
          <w:rFonts w:ascii="Times New Roman" w:hAnsi="Times New Roman" w:cs="Times New Roman"/>
          <w:sz w:val="22"/>
          <w:szCs w:val="22"/>
        </w:rPr>
        <w:t>a</w:t>
      </w:r>
      <w:r w:rsidR="000D5737">
        <w:rPr>
          <w:rFonts w:ascii="Times New Roman" w:hAnsi="Times New Roman" w:cs="Times New Roman"/>
          <w:sz w:val="22"/>
          <w:szCs w:val="22"/>
        </w:rPr>
        <w:t xml:space="preserve"> narrow swift moving current </w:t>
      </w:r>
      <w:r w:rsidR="00435A59">
        <w:rPr>
          <w:rFonts w:ascii="Times New Roman" w:hAnsi="Times New Roman" w:cs="Times New Roman"/>
          <w:sz w:val="22"/>
          <w:szCs w:val="22"/>
        </w:rPr>
        <w:t xml:space="preserve">along the continental shelf, known as the </w:t>
      </w:r>
      <w:r w:rsidR="002852B5">
        <w:rPr>
          <w:rFonts w:ascii="Times New Roman" w:hAnsi="Times New Roman" w:cs="Times New Roman"/>
          <w:sz w:val="22"/>
          <w:szCs w:val="22"/>
        </w:rPr>
        <w:t>AS</w:t>
      </w:r>
      <w:r w:rsidR="005D1F79">
        <w:rPr>
          <w:rFonts w:ascii="Times New Roman" w:hAnsi="Times New Roman" w:cs="Times New Roman"/>
          <w:sz w:val="22"/>
          <w:szCs w:val="22"/>
        </w:rPr>
        <w:t xml:space="preserve">. The AS </w:t>
      </w:r>
      <w:r w:rsidR="002811B1">
        <w:rPr>
          <w:rFonts w:ascii="Times New Roman" w:hAnsi="Times New Roman" w:cs="Times New Roman"/>
          <w:sz w:val="22"/>
          <w:szCs w:val="22"/>
        </w:rPr>
        <w:t xml:space="preserve">traverses down the continental slope of the western GOA and </w:t>
      </w:r>
      <w:r w:rsidR="006D0A55">
        <w:rPr>
          <w:rFonts w:ascii="Times New Roman" w:hAnsi="Times New Roman" w:cs="Times New Roman"/>
          <w:sz w:val="22"/>
          <w:szCs w:val="22"/>
        </w:rPr>
        <w:t xml:space="preserve">down through the Aleutian Islands (AI) before it rejoins the North Pacific Current. </w:t>
      </w:r>
      <w:r w:rsidR="00025125">
        <w:rPr>
          <w:rFonts w:ascii="Times New Roman" w:hAnsi="Times New Roman" w:cs="Times New Roman"/>
          <w:sz w:val="22"/>
          <w:szCs w:val="22"/>
        </w:rPr>
        <w:t xml:space="preserve">Some drivers of how these currents interact and behave </w:t>
      </w:r>
      <w:r w:rsidR="003A5C84">
        <w:rPr>
          <w:rFonts w:ascii="Times New Roman" w:hAnsi="Times New Roman" w:cs="Times New Roman"/>
          <w:sz w:val="22"/>
          <w:szCs w:val="22"/>
        </w:rPr>
        <w:t>are</w:t>
      </w:r>
      <w:r w:rsidR="0084400D">
        <w:rPr>
          <w:rFonts w:ascii="Times New Roman" w:hAnsi="Times New Roman" w:cs="Times New Roman"/>
          <w:sz w:val="22"/>
          <w:szCs w:val="22"/>
        </w:rPr>
        <w:t xml:space="preserve"> often hypothesized to result fro</w:t>
      </w:r>
      <w:r w:rsidR="002021AD">
        <w:rPr>
          <w:rFonts w:ascii="Times New Roman" w:hAnsi="Times New Roman" w:cs="Times New Roman"/>
          <w:sz w:val="22"/>
          <w:szCs w:val="22"/>
        </w:rPr>
        <w:t xml:space="preserve">m atmospheric variability. In particular, </w:t>
      </w:r>
      <w:r w:rsidR="003B7250">
        <w:rPr>
          <w:rFonts w:ascii="Times New Roman" w:hAnsi="Times New Roman" w:cs="Times New Roman"/>
          <w:sz w:val="22"/>
          <w:szCs w:val="22"/>
        </w:rPr>
        <w:t>within the AC, eddies and meanders with the current have been hypothesized</w:t>
      </w:r>
      <w:commentRangeStart w:id="3"/>
      <w:r w:rsidR="003B7250">
        <w:rPr>
          <w:rFonts w:ascii="Times New Roman" w:hAnsi="Times New Roman" w:cs="Times New Roman"/>
          <w:sz w:val="22"/>
          <w:szCs w:val="22"/>
        </w:rPr>
        <w:t xml:space="preserve"> to develop through</w:t>
      </w:r>
      <w:r w:rsidR="000A5FF8">
        <w:rPr>
          <w:rFonts w:ascii="Times New Roman" w:hAnsi="Times New Roman" w:cs="Times New Roman"/>
          <w:sz w:val="22"/>
          <w:szCs w:val="22"/>
        </w:rPr>
        <w:t xml:space="preserve"> strong Aleutian Low events (i.e., </w:t>
      </w:r>
      <w:r w:rsidR="004E2A97">
        <w:rPr>
          <w:rFonts w:ascii="Times New Roman" w:hAnsi="Times New Roman" w:cs="Times New Roman"/>
          <w:sz w:val="22"/>
          <w:szCs w:val="22"/>
        </w:rPr>
        <w:t>low sea-level pressure</w:t>
      </w:r>
      <w:r w:rsidR="000A5FF8">
        <w:rPr>
          <w:rFonts w:ascii="Times New Roman" w:hAnsi="Times New Roman" w:cs="Times New Roman"/>
          <w:sz w:val="22"/>
          <w:szCs w:val="22"/>
        </w:rPr>
        <w:t>)</w:t>
      </w:r>
      <w:r w:rsidR="00E37991">
        <w:rPr>
          <w:rFonts w:ascii="Times New Roman" w:hAnsi="Times New Roman" w:cs="Times New Roman"/>
          <w:sz w:val="22"/>
          <w:szCs w:val="22"/>
        </w:rPr>
        <w:t xml:space="preserve"> and resultant strong winds</w:t>
      </w:r>
      <w:commentRangeEnd w:id="3"/>
      <w:r w:rsidR="00C7197C">
        <w:rPr>
          <w:rStyle w:val="CommentReference"/>
        </w:rPr>
        <w:commentReference w:id="3"/>
      </w:r>
      <w:r w:rsidR="00BE4272">
        <w:rPr>
          <w:rFonts w:ascii="Times New Roman" w:hAnsi="Times New Roman" w:cs="Times New Roman"/>
          <w:sz w:val="22"/>
          <w:szCs w:val="22"/>
        </w:rPr>
        <w:t xml:space="preserve">. </w:t>
      </w:r>
    </w:p>
    <w:p w14:paraId="6AF72AD6" w14:textId="77777777" w:rsidR="00E74E09" w:rsidRDefault="00E74E09" w:rsidP="00C72C01">
      <w:pPr>
        <w:rPr>
          <w:rFonts w:ascii="Times New Roman" w:hAnsi="Times New Roman" w:cs="Times New Roman"/>
          <w:sz w:val="22"/>
          <w:szCs w:val="22"/>
        </w:rPr>
      </w:pPr>
    </w:p>
    <w:p w14:paraId="40C1BD82" w14:textId="4BE8EFAE" w:rsidR="002F2B1D" w:rsidRDefault="00C01FDB" w:rsidP="00C72C01">
      <w:pPr>
        <w:rPr>
          <w:rFonts w:ascii="Times New Roman" w:hAnsi="Times New Roman" w:cs="Times New Roman"/>
          <w:sz w:val="22"/>
          <w:szCs w:val="22"/>
        </w:rPr>
      </w:pPr>
      <w:r>
        <w:rPr>
          <w:rFonts w:ascii="Times New Roman" w:hAnsi="Times New Roman" w:cs="Times New Roman"/>
          <w:sz w:val="22"/>
          <w:szCs w:val="22"/>
        </w:rPr>
        <w:tab/>
      </w:r>
      <w:r w:rsidR="002F08A5">
        <w:rPr>
          <w:rFonts w:ascii="Times New Roman" w:hAnsi="Times New Roman" w:cs="Times New Roman"/>
          <w:sz w:val="22"/>
          <w:szCs w:val="22"/>
        </w:rPr>
        <w:t xml:space="preserve">Seasonal variability in the GOA </w:t>
      </w:r>
      <w:r w:rsidR="005E7099">
        <w:rPr>
          <w:rFonts w:ascii="Times New Roman" w:hAnsi="Times New Roman" w:cs="Times New Roman"/>
          <w:sz w:val="22"/>
          <w:szCs w:val="22"/>
        </w:rPr>
        <w:t xml:space="preserve">is typically characterized by </w:t>
      </w:r>
      <w:r w:rsidR="001719B5">
        <w:rPr>
          <w:rFonts w:ascii="Times New Roman" w:hAnsi="Times New Roman" w:cs="Times New Roman"/>
          <w:sz w:val="22"/>
          <w:szCs w:val="22"/>
        </w:rPr>
        <w:t>reduced runoff in the winter, coupled with strong downwelling dominant winds</w:t>
      </w:r>
      <w:r w:rsidR="001203AC">
        <w:rPr>
          <w:rFonts w:ascii="Times New Roman" w:hAnsi="Times New Roman" w:cs="Times New Roman"/>
          <w:sz w:val="22"/>
          <w:szCs w:val="22"/>
        </w:rPr>
        <w:t xml:space="preserve">, which generally results in reduced </w:t>
      </w:r>
      <w:r w:rsidR="003B7EEA">
        <w:rPr>
          <w:rFonts w:ascii="Times New Roman" w:hAnsi="Times New Roman" w:cs="Times New Roman"/>
          <w:sz w:val="22"/>
          <w:szCs w:val="22"/>
        </w:rPr>
        <w:t>salinity</w:t>
      </w:r>
      <w:r w:rsidR="001203AC">
        <w:rPr>
          <w:rFonts w:ascii="Times New Roman" w:hAnsi="Times New Roman" w:cs="Times New Roman"/>
          <w:sz w:val="22"/>
          <w:szCs w:val="22"/>
        </w:rPr>
        <w:t xml:space="preserve"> at depth </w:t>
      </w:r>
      <w:r w:rsidR="003B7EEA">
        <w:rPr>
          <w:rFonts w:ascii="Times New Roman" w:hAnsi="Times New Roman" w:cs="Times New Roman"/>
          <w:sz w:val="22"/>
          <w:szCs w:val="22"/>
        </w:rPr>
        <w:t xml:space="preserve">(i.e., given the downwelling of freshwater). </w:t>
      </w:r>
      <w:r w:rsidR="00DD19F6">
        <w:rPr>
          <w:rFonts w:ascii="Times New Roman" w:hAnsi="Times New Roman" w:cs="Times New Roman"/>
          <w:sz w:val="22"/>
          <w:szCs w:val="22"/>
        </w:rPr>
        <w:t xml:space="preserve">Peak precipitation and runoff tend to occur from September through November, while the periods of June to July are relatively dry. With increased precipitation during the months of September to November, the ACC tends to exhibit an exemplified baroclinic structure. When coupled with strong storms and winds during the winter, transport mechanisms from the ACC lead to greater current velocity and transport. </w:t>
      </w:r>
      <w:r w:rsidR="004A17AB">
        <w:rPr>
          <w:rFonts w:ascii="Times New Roman" w:hAnsi="Times New Roman" w:cs="Times New Roman"/>
          <w:sz w:val="22"/>
          <w:szCs w:val="22"/>
        </w:rPr>
        <w:t xml:space="preserve">Storms tend to peak around October to March in the GOA, </w:t>
      </w:r>
      <w:r w:rsidR="00377946">
        <w:rPr>
          <w:rFonts w:ascii="Times New Roman" w:hAnsi="Times New Roman" w:cs="Times New Roman"/>
          <w:sz w:val="22"/>
          <w:szCs w:val="22"/>
        </w:rPr>
        <w:t xml:space="preserve">which </w:t>
      </w:r>
      <w:r w:rsidR="006825CA">
        <w:rPr>
          <w:rFonts w:ascii="Times New Roman" w:hAnsi="Times New Roman" w:cs="Times New Roman"/>
          <w:sz w:val="22"/>
          <w:szCs w:val="22"/>
        </w:rPr>
        <w:t>subsequently</w:t>
      </w:r>
      <w:r w:rsidR="00377946">
        <w:rPr>
          <w:rFonts w:ascii="Times New Roman" w:hAnsi="Times New Roman" w:cs="Times New Roman"/>
          <w:sz w:val="22"/>
          <w:szCs w:val="22"/>
        </w:rPr>
        <w:t xml:space="preserve"> </w:t>
      </w:r>
      <w:r w:rsidR="006C7060">
        <w:rPr>
          <w:rFonts w:ascii="Times New Roman" w:hAnsi="Times New Roman" w:cs="Times New Roman"/>
          <w:sz w:val="22"/>
          <w:szCs w:val="22"/>
        </w:rPr>
        <w:t>deepens</w:t>
      </w:r>
      <w:r w:rsidR="00377946">
        <w:rPr>
          <w:rFonts w:ascii="Times New Roman" w:hAnsi="Times New Roman" w:cs="Times New Roman"/>
          <w:sz w:val="22"/>
          <w:szCs w:val="22"/>
        </w:rPr>
        <w:t xml:space="preserve"> the mixed layer of the </w:t>
      </w:r>
      <w:r w:rsidR="00A5522D">
        <w:rPr>
          <w:rFonts w:ascii="Times New Roman" w:hAnsi="Times New Roman" w:cs="Times New Roman"/>
          <w:sz w:val="22"/>
          <w:szCs w:val="22"/>
        </w:rPr>
        <w:t>ocean</w:t>
      </w:r>
      <w:r w:rsidR="00377946">
        <w:rPr>
          <w:rFonts w:ascii="Times New Roman" w:hAnsi="Times New Roman" w:cs="Times New Roman"/>
          <w:sz w:val="22"/>
          <w:szCs w:val="22"/>
        </w:rPr>
        <w:t xml:space="preserve"> as well</w:t>
      </w:r>
      <w:r w:rsidR="009017F0">
        <w:rPr>
          <w:rFonts w:ascii="Times New Roman" w:hAnsi="Times New Roman" w:cs="Times New Roman"/>
          <w:sz w:val="22"/>
          <w:szCs w:val="22"/>
        </w:rPr>
        <w:t xml:space="preserve">, reducing stratification and entraining phytoplankton/productivity to the bottom. </w:t>
      </w:r>
      <w:r w:rsidR="00183E35">
        <w:rPr>
          <w:rFonts w:ascii="Times New Roman" w:hAnsi="Times New Roman" w:cs="Times New Roman"/>
          <w:sz w:val="22"/>
          <w:szCs w:val="22"/>
        </w:rPr>
        <w:t xml:space="preserve">By contrast, </w:t>
      </w:r>
      <w:r w:rsidR="00161A30">
        <w:rPr>
          <w:rFonts w:ascii="Times New Roman" w:hAnsi="Times New Roman" w:cs="Times New Roman"/>
          <w:sz w:val="22"/>
          <w:szCs w:val="22"/>
        </w:rPr>
        <w:t>downwelling favorable winds occur at a reduced frequency during the summer,</w:t>
      </w:r>
      <w:r w:rsidR="004B04D7">
        <w:rPr>
          <w:rFonts w:ascii="Times New Roman" w:hAnsi="Times New Roman" w:cs="Times New Roman"/>
          <w:sz w:val="22"/>
          <w:szCs w:val="22"/>
        </w:rPr>
        <w:t xml:space="preserve"> and winds are generally more variable during this period.</w:t>
      </w:r>
      <w:r w:rsidR="009A2253">
        <w:rPr>
          <w:rFonts w:ascii="Times New Roman" w:hAnsi="Times New Roman" w:cs="Times New Roman"/>
          <w:sz w:val="22"/>
          <w:szCs w:val="22"/>
        </w:rPr>
        <w:t xml:space="preserve"> Thus, during the spring to summer period (i.e. May to September)</w:t>
      </w:r>
      <w:r w:rsidR="00A527A6">
        <w:rPr>
          <w:rFonts w:ascii="Times New Roman" w:hAnsi="Times New Roman" w:cs="Times New Roman"/>
          <w:sz w:val="22"/>
          <w:szCs w:val="22"/>
        </w:rPr>
        <w:t xml:space="preserve">, there </w:t>
      </w:r>
      <w:r w:rsidR="009A2253">
        <w:rPr>
          <w:rFonts w:ascii="Times New Roman" w:hAnsi="Times New Roman" w:cs="Times New Roman"/>
          <w:sz w:val="22"/>
          <w:szCs w:val="22"/>
        </w:rPr>
        <w:t xml:space="preserve">tends to be </w:t>
      </w:r>
      <w:r w:rsidR="008863D3">
        <w:rPr>
          <w:rFonts w:ascii="Times New Roman" w:hAnsi="Times New Roman" w:cs="Times New Roman"/>
          <w:sz w:val="22"/>
          <w:szCs w:val="22"/>
        </w:rPr>
        <w:t xml:space="preserve">potential for a </w:t>
      </w:r>
      <w:r w:rsidR="00ED6B65">
        <w:rPr>
          <w:rFonts w:ascii="Times New Roman" w:hAnsi="Times New Roman" w:cs="Times New Roman"/>
          <w:sz w:val="22"/>
          <w:szCs w:val="22"/>
        </w:rPr>
        <w:t>relaxation</w:t>
      </w:r>
      <w:r w:rsidR="008863D3">
        <w:rPr>
          <w:rFonts w:ascii="Times New Roman" w:hAnsi="Times New Roman" w:cs="Times New Roman"/>
          <w:sz w:val="22"/>
          <w:szCs w:val="22"/>
        </w:rPr>
        <w:t xml:space="preserve"> of downwelling favorable winds, facilitating upwelling along the coast</w:t>
      </w:r>
      <w:r w:rsidR="005E3674">
        <w:rPr>
          <w:rFonts w:ascii="Times New Roman" w:hAnsi="Times New Roman" w:cs="Times New Roman"/>
          <w:sz w:val="22"/>
          <w:szCs w:val="22"/>
        </w:rPr>
        <w:t>.</w:t>
      </w:r>
      <w:r w:rsidR="000201BE">
        <w:rPr>
          <w:rFonts w:ascii="Times New Roman" w:hAnsi="Times New Roman" w:cs="Times New Roman"/>
          <w:sz w:val="22"/>
          <w:szCs w:val="22"/>
        </w:rPr>
        <w:t xml:space="preserve"> </w:t>
      </w:r>
      <w:r w:rsidR="00E50A52">
        <w:rPr>
          <w:rFonts w:ascii="Times New Roman" w:hAnsi="Times New Roman" w:cs="Times New Roman"/>
          <w:sz w:val="22"/>
          <w:szCs w:val="22"/>
        </w:rPr>
        <w:t>Such relaxation of downwelling winds</w:t>
      </w:r>
      <w:r w:rsidR="001F3C8F">
        <w:rPr>
          <w:rFonts w:ascii="Times New Roman" w:hAnsi="Times New Roman" w:cs="Times New Roman"/>
          <w:sz w:val="22"/>
          <w:szCs w:val="22"/>
        </w:rPr>
        <w:t xml:space="preserve"> during this period</w:t>
      </w:r>
      <w:r w:rsidR="00E50A52">
        <w:rPr>
          <w:rFonts w:ascii="Times New Roman" w:hAnsi="Times New Roman" w:cs="Times New Roman"/>
          <w:sz w:val="22"/>
          <w:szCs w:val="22"/>
        </w:rPr>
        <w:t xml:space="preserve"> can </w:t>
      </w:r>
      <w:commentRangeStart w:id="4"/>
      <w:r w:rsidR="00E50A52">
        <w:rPr>
          <w:rFonts w:ascii="Times New Roman" w:hAnsi="Times New Roman" w:cs="Times New Roman"/>
          <w:sz w:val="22"/>
          <w:szCs w:val="22"/>
        </w:rPr>
        <w:t>weaken the mixed-layer depth</w:t>
      </w:r>
      <w:commentRangeEnd w:id="4"/>
      <w:r w:rsidR="007713DB">
        <w:rPr>
          <w:rStyle w:val="CommentReference"/>
        </w:rPr>
        <w:commentReference w:id="4"/>
      </w:r>
      <w:r w:rsidR="00E50A52">
        <w:rPr>
          <w:rFonts w:ascii="Times New Roman" w:hAnsi="Times New Roman" w:cs="Times New Roman"/>
          <w:sz w:val="22"/>
          <w:szCs w:val="22"/>
        </w:rPr>
        <w:t xml:space="preserve">, and when coupled with </w:t>
      </w:r>
      <w:r w:rsidR="00820271">
        <w:rPr>
          <w:rFonts w:ascii="Times New Roman" w:hAnsi="Times New Roman" w:cs="Times New Roman"/>
          <w:sz w:val="22"/>
          <w:szCs w:val="22"/>
        </w:rPr>
        <w:t xml:space="preserve">increased solar radiance during the summer months, can result in stratification processes occurring, </w:t>
      </w:r>
      <w:r w:rsidR="006B61E2">
        <w:rPr>
          <w:rFonts w:ascii="Times New Roman" w:hAnsi="Times New Roman" w:cs="Times New Roman"/>
          <w:sz w:val="22"/>
          <w:szCs w:val="22"/>
        </w:rPr>
        <w:t>promoting</w:t>
      </w:r>
      <w:r w:rsidR="00820271">
        <w:rPr>
          <w:rFonts w:ascii="Times New Roman" w:hAnsi="Times New Roman" w:cs="Times New Roman"/>
          <w:sz w:val="22"/>
          <w:szCs w:val="22"/>
        </w:rPr>
        <w:t xml:space="preserve"> a spring phytoplankton bloom</w:t>
      </w:r>
      <w:r w:rsidR="000B5187">
        <w:rPr>
          <w:rFonts w:ascii="Times New Roman" w:hAnsi="Times New Roman" w:cs="Times New Roman"/>
          <w:sz w:val="22"/>
          <w:szCs w:val="22"/>
        </w:rPr>
        <w:t xml:space="preserve">. </w:t>
      </w:r>
    </w:p>
    <w:p w14:paraId="2DE75143" w14:textId="77777777" w:rsidR="00C801EB" w:rsidRDefault="00C801EB" w:rsidP="00C72C01">
      <w:pPr>
        <w:rPr>
          <w:rFonts w:ascii="Times New Roman" w:hAnsi="Times New Roman" w:cs="Times New Roman"/>
          <w:sz w:val="22"/>
          <w:szCs w:val="22"/>
        </w:rPr>
      </w:pPr>
    </w:p>
    <w:p w14:paraId="77CC9DA5" w14:textId="4D2285C5" w:rsidR="00233F6D" w:rsidRDefault="00C801EB" w:rsidP="00C72C01">
      <w:pPr>
        <w:rPr>
          <w:rFonts w:ascii="Times New Roman" w:hAnsi="Times New Roman" w:cs="Times New Roman"/>
          <w:sz w:val="22"/>
          <w:szCs w:val="22"/>
        </w:rPr>
      </w:pPr>
      <w:r w:rsidRPr="00543599">
        <w:rPr>
          <w:rFonts w:ascii="Times New Roman" w:hAnsi="Times New Roman" w:cs="Times New Roman"/>
          <w:sz w:val="22"/>
          <w:szCs w:val="22"/>
        </w:rPr>
        <w:tab/>
      </w:r>
      <w:commentRangeStart w:id="5"/>
      <w:r w:rsidR="003725E4" w:rsidRPr="00543599">
        <w:rPr>
          <w:rFonts w:ascii="Times New Roman" w:hAnsi="Times New Roman" w:cs="Times New Roman"/>
          <w:sz w:val="22"/>
          <w:szCs w:val="22"/>
        </w:rPr>
        <w:t xml:space="preserve">Considering that the GOA is a downwelling </w:t>
      </w:r>
      <w:r w:rsidR="0045158F" w:rsidRPr="00543599">
        <w:rPr>
          <w:rFonts w:ascii="Times New Roman" w:hAnsi="Times New Roman" w:cs="Times New Roman"/>
          <w:sz w:val="22"/>
          <w:szCs w:val="22"/>
        </w:rPr>
        <w:t>dominant system</w:t>
      </w:r>
      <w:r w:rsidR="00576F20" w:rsidRPr="00543599">
        <w:rPr>
          <w:rFonts w:ascii="Times New Roman" w:hAnsi="Times New Roman" w:cs="Times New Roman"/>
          <w:sz w:val="22"/>
          <w:szCs w:val="22"/>
        </w:rPr>
        <w:t>, it is paradoxical that the GOA is considered one of the most productive systems in the world.</w:t>
      </w:r>
      <w:commentRangeEnd w:id="5"/>
      <w:r w:rsidR="007713DB">
        <w:rPr>
          <w:rStyle w:val="CommentReference"/>
        </w:rPr>
        <w:commentReference w:id="5"/>
      </w:r>
      <w:r w:rsidR="00576F20" w:rsidRPr="00543599">
        <w:rPr>
          <w:rFonts w:ascii="Times New Roman" w:hAnsi="Times New Roman" w:cs="Times New Roman"/>
          <w:sz w:val="22"/>
          <w:szCs w:val="22"/>
        </w:rPr>
        <w:t xml:space="preserve"> </w:t>
      </w:r>
      <w:r w:rsidR="000B130E" w:rsidRPr="00543599">
        <w:rPr>
          <w:rFonts w:ascii="Times New Roman" w:hAnsi="Times New Roman" w:cs="Times New Roman"/>
          <w:sz w:val="22"/>
          <w:szCs w:val="22"/>
        </w:rPr>
        <w:t xml:space="preserve">As such, the productivity from the GOA is </w:t>
      </w:r>
      <w:r w:rsidR="000B130E" w:rsidRPr="00543599">
        <w:rPr>
          <w:rFonts w:ascii="Times New Roman" w:hAnsi="Times New Roman" w:cs="Times New Roman"/>
          <w:sz w:val="22"/>
          <w:szCs w:val="22"/>
        </w:rPr>
        <w:lastRenderedPageBreak/>
        <w:t xml:space="preserve">likely impacted by a combination of factors, </w:t>
      </w:r>
      <w:r w:rsidR="007B4C7F" w:rsidRPr="00543599">
        <w:rPr>
          <w:rFonts w:ascii="Times New Roman" w:hAnsi="Times New Roman" w:cs="Times New Roman"/>
          <w:sz w:val="22"/>
          <w:szCs w:val="22"/>
        </w:rPr>
        <w:t>which can include</w:t>
      </w:r>
      <w:r w:rsidR="000B130E" w:rsidRPr="00543599">
        <w:rPr>
          <w:rFonts w:ascii="Times New Roman" w:hAnsi="Times New Roman" w:cs="Times New Roman"/>
          <w:sz w:val="22"/>
          <w:szCs w:val="22"/>
        </w:rPr>
        <w:t xml:space="preserve"> topographic features</w:t>
      </w:r>
      <w:r w:rsidR="00C12A7B" w:rsidRPr="00543599">
        <w:rPr>
          <w:rFonts w:ascii="Times New Roman" w:hAnsi="Times New Roman" w:cs="Times New Roman"/>
          <w:sz w:val="22"/>
          <w:szCs w:val="22"/>
        </w:rPr>
        <w:t xml:space="preserve"> and</w:t>
      </w:r>
      <w:r w:rsidR="000B130E" w:rsidRPr="00543599">
        <w:rPr>
          <w:rFonts w:ascii="Times New Roman" w:hAnsi="Times New Roman" w:cs="Times New Roman"/>
          <w:sz w:val="22"/>
          <w:szCs w:val="22"/>
        </w:rPr>
        <w:t xml:space="preserve"> </w:t>
      </w:r>
      <w:r w:rsidR="00BC1493" w:rsidRPr="00543599">
        <w:rPr>
          <w:rFonts w:ascii="Times New Roman" w:hAnsi="Times New Roman" w:cs="Times New Roman"/>
          <w:sz w:val="22"/>
          <w:szCs w:val="22"/>
        </w:rPr>
        <w:t>interannual</w:t>
      </w:r>
      <w:r w:rsidR="000B130E" w:rsidRPr="00543599">
        <w:rPr>
          <w:rFonts w:ascii="Times New Roman" w:hAnsi="Times New Roman" w:cs="Times New Roman"/>
          <w:sz w:val="22"/>
          <w:szCs w:val="22"/>
        </w:rPr>
        <w:t xml:space="preserve"> </w:t>
      </w:r>
      <w:r w:rsidR="00BC1493" w:rsidRPr="00543599">
        <w:rPr>
          <w:rFonts w:ascii="Times New Roman" w:hAnsi="Times New Roman" w:cs="Times New Roman"/>
          <w:sz w:val="22"/>
          <w:szCs w:val="22"/>
        </w:rPr>
        <w:t>variability</w:t>
      </w:r>
      <w:r w:rsidR="000B130E" w:rsidRPr="00543599">
        <w:rPr>
          <w:rFonts w:ascii="Times New Roman" w:hAnsi="Times New Roman" w:cs="Times New Roman"/>
          <w:sz w:val="22"/>
          <w:szCs w:val="22"/>
        </w:rPr>
        <w:t xml:space="preserve"> that alter </w:t>
      </w:r>
      <w:r w:rsidR="00BC1493" w:rsidRPr="00543599">
        <w:rPr>
          <w:rFonts w:ascii="Times New Roman" w:hAnsi="Times New Roman" w:cs="Times New Roman"/>
          <w:sz w:val="22"/>
          <w:szCs w:val="22"/>
        </w:rPr>
        <w:t>oceanographic</w:t>
      </w:r>
      <w:r w:rsidR="000B130E" w:rsidRPr="00543599">
        <w:rPr>
          <w:rFonts w:ascii="Times New Roman" w:hAnsi="Times New Roman" w:cs="Times New Roman"/>
          <w:sz w:val="22"/>
          <w:szCs w:val="22"/>
        </w:rPr>
        <w:t xml:space="preserve"> features</w:t>
      </w:r>
      <w:r w:rsidR="00D54D10" w:rsidRPr="00543599">
        <w:rPr>
          <w:rFonts w:ascii="Times New Roman" w:hAnsi="Times New Roman" w:cs="Times New Roman"/>
          <w:sz w:val="22"/>
          <w:szCs w:val="22"/>
        </w:rPr>
        <w:t xml:space="preserve">. Species that reside in the GOA likely </w:t>
      </w:r>
      <w:r w:rsidR="00DF74B3" w:rsidRPr="00543599">
        <w:rPr>
          <w:rFonts w:ascii="Times New Roman" w:hAnsi="Times New Roman" w:cs="Times New Roman"/>
          <w:sz w:val="22"/>
          <w:szCs w:val="22"/>
        </w:rPr>
        <w:t>exploit such features</w:t>
      </w:r>
      <w:r w:rsidR="00D54D10" w:rsidRPr="00543599">
        <w:rPr>
          <w:rFonts w:ascii="Times New Roman" w:hAnsi="Times New Roman" w:cs="Times New Roman"/>
          <w:sz w:val="22"/>
          <w:szCs w:val="22"/>
        </w:rPr>
        <w:t xml:space="preserve"> to</w:t>
      </w:r>
      <w:r w:rsidR="00072542" w:rsidRPr="00543599">
        <w:rPr>
          <w:rFonts w:ascii="Times New Roman" w:hAnsi="Times New Roman" w:cs="Times New Roman"/>
          <w:sz w:val="22"/>
          <w:szCs w:val="22"/>
        </w:rPr>
        <w:t xml:space="preserve"> aid in the success of recruitment, growth, and survival. </w:t>
      </w:r>
      <w:r w:rsidR="00866D12" w:rsidRPr="00543599">
        <w:rPr>
          <w:rFonts w:ascii="Times New Roman" w:hAnsi="Times New Roman" w:cs="Times New Roman"/>
          <w:sz w:val="22"/>
          <w:szCs w:val="22"/>
        </w:rPr>
        <w:t>With respect to</w:t>
      </w:r>
      <w:r w:rsidR="00117FC7" w:rsidRPr="00543599">
        <w:rPr>
          <w:rFonts w:ascii="Times New Roman" w:hAnsi="Times New Roman" w:cs="Times New Roman"/>
          <w:sz w:val="22"/>
          <w:szCs w:val="22"/>
        </w:rPr>
        <w:t xml:space="preserve"> Alaska sablefish, </w:t>
      </w:r>
      <w:r w:rsidR="00E57853" w:rsidRPr="00543599">
        <w:rPr>
          <w:rFonts w:ascii="Times New Roman" w:hAnsi="Times New Roman" w:cs="Times New Roman"/>
          <w:sz w:val="22"/>
          <w:szCs w:val="22"/>
        </w:rPr>
        <w:t>these species likely depend on various mechanisms</w:t>
      </w:r>
      <w:r w:rsidR="00E65860" w:rsidRPr="00543599">
        <w:rPr>
          <w:rFonts w:ascii="Times New Roman" w:hAnsi="Times New Roman" w:cs="Times New Roman"/>
          <w:sz w:val="22"/>
          <w:szCs w:val="22"/>
        </w:rPr>
        <w:t xml:space="preserve"> within the GOA</w:t>
      </w:r>
      <w:r w:rsidR="00E57853" w:rsidRPr="00543599">
        <w:rPr>
          <w:rFonts w:ascii="Times New Roman" w:hAnsi="Times New Roman" w:cs="Times New Roman"/>
          <w:sz w:val="22"/>
          <w:szCs w:val="22"/>
        </w:rPr>
        <w:t xml:space="preserve"> to ensure their </w:t>
      </w:r>
      <w:r w:rsidR="00783F53" w:rsidRPr="00543599">
        <w:rPr>
          <w:rFonts w:ascii="Times New Roman" w:hAnsi="Times New Roman" w:cs="Times New Roman"/>
          <w:sz w:val="22"/>
          <w:szCs w:val="22"/>
        </w:rPr>
        <w:t>success and proliferation</w:t>
      </w:r>
      <w:r w:rsidR="00D80E98" w:rsidRPr="00543599">
        <w:rPr>
          <w:rFonts w:ascii="Times New Roman" w:hAnsi="Times New Roman" w:cs="Times New Roman"/>
          <w:sz w:val="22"/>
          <w:szCs w:val="22"/>
        </w:rPr>
        <w:t xml:space="preserve">. </w:t>
      </w:r>
      <w:commentRangeStart w:id="6"/>
      <w:r w:rsidR="00F32084">
        <w:rPr>
          <w:rFonts w:ascii="Times New Roman" w:hAnsi="Times New Roman" w:cs="Times New Roman"/>
          <w:sz w:val="22"/>
          <w:szCs w:val="22"/>
        </w:rPr>
        <w:t xml:space="preserve">A key challenge for </w:t>
      </w:r>
      <w:r w:rsidR="00EF3B0E">
        <w:rPr>
          <w:rFonts w:ascii="Times New Roman" w:hAnsi="Times New Roman" w:cs="Times New Roman"/>
          <w:sz w:val="22"/>
          <w:szCs w:val="22"/>
        </w:rPr>
        <w:t xml:space="preserve">sablefish, </w:t>
      </w:r>
      <w:r w:rsidR="00712C15">
        <w:rPr>
          <w:rFonts w:ascii="Times New Roman" w:hAnsi="Times New Roman" w:cs="Times New Roman"/>
          <w:sz w:val="22"/>
          <w:szCs w:val="22"/>
        </w:rPr>
        <w:t>who</w:t>
      </w:r>
      <w:r w:rsidR="00EF3B0E">
        <w:rPr>
          <w:rFonts w:ascii="Times New Roman" w:hAnsi="Times New Roman" w:cs="Times New Roman"/>
          <w:sz w:val="22"/>
          <w:szCs w:val="22"/>
        </w:rPr>
        <w:t xml:space="preserve"> spawn</w:t>
      </w:r>
      <w:r w:rsidR="00C9575F">
        <w:rPr>
          <w:rFonts w:ascii="Times New Roman" w:hAnsi="Times New Roman" w:cs="Times New Roman"/>
          <w:sz w:val="22"/>
          <w:szCs w:val="22"/>
        </w:rPr>
        <w:t xml:space="preserve"> </w:t>
      </w:r>
      <w:r w:rsidR="00F32084">
        <w:rPr>
          <w:rFonts w:ascii="Times New Roman" w:hAnsi="Times New Roman" w:cs="Times New Roman"/>
          <w:sz w:val="22"/>
          <w:szCs w:val="22"/>
        </w:rPr>
        <w:t>along the continental slope is transport onto the shelf.</w:t>
      </w:r>
      <w:commentRangeEnd w:id="6"/>
      <w:r w:rsidR="00E16352">
        <w:rPr>
          <w:rStyle w:val="CommentReference"/>
        </w:rPr>
        <w:commentReference w:id="6"/>
      </w:r>
      <w:r w:rsidR="00F32084">
        <w:rPr>
          <w:rFonts w:ascii="Times New Roman" w:hAnsi="Times New Roman" w:cs="Times New Roman"/>
          <w:sz w:val="22"/>
          <w:szCs w:val="22"/>
        </w:rPr>
        <w:t xml:space="preserve"> </w:t>
      </w:r>
      <w:r w:rsidR="000D1F64">
        <w:rPr>
          <w:rFonts w:ascii="Times New Roman" w:hAnsi="Times New Roman" w:cs="Times New Roman"/>
          <w:sz w:val="22"/>
          <w:szCs w:val="22"/>
        </w:rPr>
        <w:t xml:space="preserve">Several mechanisms can aid in such transport </w:t>
      </w:r>
      <w:r w:rsidR="00627B6C">
        <w:rPr>
          <w:rFonts w:ascii="Times New Roman" w:hAnsi="Times New Roman" w:cs="Times New Roman"/>
          <w:sz w:val="22"/>
          <w:szCs w:val="22"/>
        </w:rPr>
        <w:t>mechanisms</w:t>
      </w:r>
      <w:r w:rsidR="000D1F64">
        <w:rPr>
          <w:rFonts w:ascii="Times New Roman" w:hAnsi="Times New Roman" w:cs="Times New Roman"/>
          <w:sz w:val="22"/>
          <w:szCs w:val="22"/>
        </w:rPr>
        <w:t xml:space="preserve"> </w:t>
      </w:r>
      <w:ins w:id="7" w:author="fmueter" w:date="2024-04-23T14:45:00Z">
        <w:r w:rsidR="001F4BA3">
          <w:rPr>
            <w:rFonts w:ascii="Times New Roman" w:hAnsi="Times New Roman" w:cs="Times New Roman"/>
            <w:sz w:val="22"/>
            <w:szCs w:val="22"/>
          </w:rPr>
          <w:t xml:space="preserve">in </w:t>
        </w:r>
      </w:ins>
      <w:r w:rsidR="000D1F64">
        <w:rPr>
          <w:rFonts w:ascii="Times New Roman" w:hAnsi="Times New Roman" w:cs="Times New Roman"/>
          <w:sz w:val="22"/>
          <w:szCs w:val="22"/>
        </w:rPr>
        <w:t xml:space="preserve">the GOA, which </w:t>
      </w:r>
      <w:r w:rsidR="00F2574D">
        <w:rPr>
          <w:rFonts w:ascii="Times New Roman" w:hAnsi="Times New Roman" w:cs="Times New Roman"/>
          <w:sz w:val="22"/>
          <w:szCs w:val="22"/>
        </w:rPr>
        <w:t xml:space="preserve">can </w:t>
      </w:r>
      <w:r w:rsidR="000D1F64">
        <w:rPr>
          <w:rFonts w:ascii="Times New Roman" w:hAnsi="Times New Roman" w:cs="Times New Roman"/>
          <w:sz w:val="22"/>
          <w:szCs w:val="22"/>
        </w:rPr>
        <w:t xml:space="preserve">include the formation and utilization of large-scale basin and mesoscale eddies. </w:t>
      </w:r>
      <w:r w:rsidR="006B595C">
        <w:rPr>
          <w:rFonts w:ascii="Times New Roman" w:hAnsi="Times New Roman" w:cs="Times New Roman"/>
          <w:sz w:val="22"/>
          <w:szCs w:val="22"/>
        </w:rPr>
        <w:t xml:space="preserve">The utilization and </w:t>
      </w:r>
      <w:r w:rsidR="00235E86">
        <w:rPr>
          <w:rFonts w:ascii="Times New Roman" w:hAnsi="Times New Roman" w:cs="Times New Roman"/>
          <w:sz w:val="22"/>
          <w:szCs w:val="22"/>
        </w:rPr>
        <w:t>prevalence</w:t>
      </w:r>
      <w:r w:rsidR="006B595C">
        <w:rPr>
          <w:rFonts w:ascii="Times New Roman" w:hAnsi="Times New Roman" w:cs="Times New Roman"/>
          <w:sz w:val="22"/>
          <w:szCs w:val="22"/>
        </w:rPr>
        <w:t xml:space="preserve"> of eddies has been thought to be beneficial for the success and survival of young </w:t>
      </w:r>
      <w:r w:rsidR="00235E86">
        <w:rPr>
          <w:rFonts w:ascii="Times New Roman" w:hAnsi="Times New Roman" w:cs="Times New Roman"/>
          <w:sz w:val="22"/>
          <w:szCs w:val="22"/>
        </w:rPr>
        <w:t>sablefish</w:t>
      </w:r>
      <w:r w:rsidR="006B595C">
        <w:rPr>
          <w:rFonts w:ascii="Times New Roman" w:hAnsi="Times New Roman" w:cs="Times New Roman"/>
          <w:sz w:val="22"/>
          <w:szCs w:val="22"/>
        </w:rPr>
        <w:t xml:space="preserve"> </w:t>
      </w:r>
      <w:r w:rsidR="00235E86">
        <w:rPr>
          <w:rFonts w:ascii="Times New Roman" w:hAnsi="Times New Roman" w:cs="Times New Roman"/>
          <w:sz w:val="22"/>
          <w:szCs w:val="22"/>
        </w:rPr>
        <w:t xml:space="preserve">given </w:t>
      </w:r>
      <w:r w:rsidR="002E5C80">
        <w:rPr>
          <w:rFonts w:ascii="Times New Roman" w:hAnsi="Times New Roman" w:cs="Times New Roman"/>
          <w:sz w:val="22"/>
          <w:szCs w:val="22"/>
        </w:rPr>
        <w:t xml:space="preserve">that </w:t>
      </w:r>
      <w:r w:rsidR="00AF0F2C">
        <w:rPr>
          <w:rFonts w:ascii="Times New Roman" w:hAnsi="Times New Roman" w:cs="Times New Roman"/>
          <w:sz w:val="22"/>
          <w:szCs w:val="22"/>
        </w:rPr>
        <w:t xml:space="preserve">eddies </w:t>
      </w:r>
      <w:r w:rsidR="0034065F">
        <w:rPr>
          <w:rFonts w:ascii="Times New Roman" w:hAnsi="Times New Roman" w:cs="Times New Roman"/>
          <w:sz w:val="22"/>
          <w:szCs w:val="22"/>
        </w:rPr>
        <w:t xml:space="preserve">have been observed to have higher species richness and </w:t>
      </w:r>
      <w:r w:rsidR="0012187A">
        <w:rPr>
          <w:rFonts w:ascii="Times New Roman" w:hAnsi="Times New Roman" w:cs="Times New Roman"/>
          <w:sz w:val="22"/>
          <w:szCs w:val="22"/>
        </w:rPr>
        <w:t xml:space="preserve">carry </w:t>
      </w:r>
      <w:r w:rsidR="0012187A" w:rsidRPr="008F1BE7">
        <w:rPr>
          <w:rFonts w:ascii="Times New Roman" w:hAnsi="Times New Roman" w:cs="Times New Roman"/>
          <w:sz w:val="22"/>
          <w:szCs w:val="22"/>
        </w:rPr>
        <w:t>anomalous</w:t>
      </w:r>
      <w:r w:rsidR="008F1BE7" w:rsidRPr="00DF1303">
        <w:rPr>
          <w:rFonts w:ascii="Times New Roman" w:hAnsi="Times New Roman" w:cs="Times New Roman"/>
          <w:sz w:val="22"/>
          <w:szCs w:val="22"/>
        </w:rPr>
        <w:t xml:space="preserve"> heat, salinity, nitrate, and nutrients from their formation region</w:t>
      </w:r>
      <w:r w:rsidR="00BF0D6A">
        <w:rPr>
          <w:rFonts w:ascii="Times New Roman" w:hAnsi="Times New Roman" w:cs="Times New Roman"/>
          <w:sz w:val="22"/>
          <w:szCs w:val="22"/>
        </w:rPr>
        <w:t xml:space="preserve"> and can facilitate cross-shelf transport of both nutrients </w:t>
      </w:r>
      <w:r w:rsidR="003E2E34">
        <w:rPr>
          <w:rFonts w:ascii="Times New Roman" w:hAnsi="Times New Roman" w:cs="Times New Roman"/>
          <w:sz w:val="22"/>
          <w:szCs w:val="22"/>
        </w:rPr>
        <w:t>and resources, as well as</w:t>
      </w:r>
      <w:r w:rsidR="005407A6">
        <w:rPr>
          <w:rFonts w:ascii="Times New Roman" w:hAnsi="Times New Roman" w:cs="Times New Roman"/>
          <w:sz w:val="22"/>
          <w:szCs w:val="22"/>
        </w:rPr>
        <w:t xml:space="preserve"> </w:t>
      </w:r>
      <w:r w:rsidR="00BF0D6A">
        <w:rPr>
          <w:rFonts w:ascii="Times New Roman" w:hAnsi="Times New Roman" w:cs="Times New Roman"/>
          <w:sz w:val="22"/>
          <w:szCs w:val="22"/>
        </w:rPr>
        <w:t xml:space="preserve">larval </w:t>
      </w:r>
      <w:r w:rsidR="00E10FAF">
        <w:rPr>
          <w:rFonts w:ascii="Times New Roman" w:hAnsi="Times New Roman" w:cs="Times New Roman"/>
          <w:sz w:val="22"/>
          <w:szCs w:val="22"/>
        </w:rPr>
        <w:t>transport onto the shelf</w:t>
      </w:r>
      <w:r w:rsidR="00BF0D6A">
        <w:rPr>
          <w:rFonts w:ascii="Times New Roman" w:hAnsi="Times New Roman" w:cs="Times New Roman"/>
          <w:sz w:val="22"/>
          <w:szCs w:val="22"/>
        </w:rPr>
        <w:t xml:space="preserve">. </w:t>
      </w:r>
      <w:r w:rsidR="003551CD" w:rsidRPr="00DF1303">
        <w:rPr>
          <w:rFonts w:ascii="Times New Roman" w:hAnsi="Times New Roman" w:cs="Times New Roman"/>
          <w:sz w:val="22"/>
          <w:szCs w:val="22"/>
        </w:rPr>
        <w:t xml:space="preserve">Furthermore, eddies can transport long filaments of chlorophyll from the shelf into the gulf, which can provide for rich foraging areas </w:t>
      </w:r>
      <w:r w:rsidR="0012187A">
        <w:rPr>
          <w:rFonts w:ascii="Times New Roman" w:hAnsi="Times New Roman" w:cs="Times New Roman"/>
          <w:sz w:val="22"/>
          <w:szCs w:val="22"/>
        </w:rPr>
        <w:t xml:space="preserve">for </w:t>
      </w:r>
      <w:r w:rsidR="007A1D6B">
        <w:rPr>
          <w:rFonts w:ascii="Times New Roman" w:hAnsi="Times New Roman" w:cs="Times New Roman"/>
          <w:sz w:val="22"/>
          <w:szCs w:val="22"/>
        </w:rPr>
        <w:t xml:space="preserve">many fish species </w:t>
      </w:r>
      <w:r w:rsidR="008C2059">
        <w:rPr>
          <w:rFonts w:ascii="Times New Roman" w:hAnsi="Times New Roman" w:cs="Times New Roman"/>
          <w:sz w:val="22"/>
          <w:szCs w:val="22"/>
        </w:rPr>
        <w:fldChar w:fldCharType="begin"/>
      </w:r>
      <w:r w:rsidR="008C2059">
        <w:rPr>
          <w:rFonts w:ascii="Times New Roman" w:hAnsi="Times New Roman" w:cs="Times New Roman"/>
          <w:sz w:val="22"/>
          <w:szCs w:val="22"/>
        </w:rPr>
        <w:instrText xml:space="preserve"> ADDIN ZOTERO_ITEM CSL_CITATION {"citationID":"dR45w6AH","properties":{"formattedCitation":"(Ladd et al. 2007; Atwood et al. 2010)","plainCitation":"(Ladd et al. 2007; Atwood et al. 2010)","noteIndex":0},"citationItems":[{"id":17630,"uris":["http://zotero.org/users/6698527/items/GPN7SE3T"],"itemData":{"id":17630,"type":"article-journal","abstract":"In recent years, large anticyclonic eddies have been observed quasi-annually in the region seaward of Kodiak Island, Alaska. In situ sampling in 3 of these eddies was undertaken in 2002, 2003, and 2004. Satellite altimetry data showed that these 3 eddies had 3 different formation regions but their translation pathways were similar near Kodiak Island. Eddies in this region can persist for several years, moving southwestward along the Alaskan Peninsula to the Aleutian Archipelago. Water properties in the cores of the 2003 and 2004 eddies were signiﬁcantly different from each other, probably because the 2003 eddy formed on the shelf near Yakutat while the 2004 eddy formed farther out in the basin in the northern Gulf of Alaska. Calculation of heat, salinity, and nutrient anomalies associated with the eddies showed that, in their subsurface core waters, the eddies carry excess heat, salt, nitrate and silicic acid seaward from the eddy formation regions.","container-title":"Deep Sea Research Part I: Oceanographic Research Papers","DOI":"10.1016/j.dsr.2007.01.006","ISSN":"09670637","issue":"4","journalAbbreviation":"Deep Sea Research Part I: Oceanographic Research Papers","language":"en","page":"487-509","source":"DOI.org (Crossref)","title":"Northern Gulf of Alaska eddies and associated anomalies","volume":"54","author":[{"family":"Ladd","given":"Carol"},{"family":"Mordy","given":"Calvin W."},{"family":"Kachel","given":"Nancy B."},{"family":"Stabeno","given":"Phyllis J."}],"issued":{"date-parts":[["2007",4]]}}},{"id":17632,"uris":["http://zotero.org/users/6698527/items/ZKL2FLLR"],"itemData":{"id":17632,"type":"article-journal","abstract":"Mesoscale eddies (100–200 km in diameter) propagating along the shelf-break in the Gulf of Alaska are ubiquitous and have been shown to inﬂuence the ecosystem, but their inﬂuence on ichthyoplankton species composition and diversity has not been described. Evidence for larval ﬁsh entrainment in these eddies was examined using data from a cruise in 2005 that sampled three eastern Gulf of Alaska mesoscale eddies, and sampling that compared shelf to slope ichthyoplankton assemblages in the northern Gulf of Alaska (2002–2004). Hierarchical cluster analysis of oceanographic data showed that stations grouped according to location within an eddy. Species hierarchical cluster analysis revealed a latitudinal turnover in species composition, and an abundant species group. Species richness was correlated with distance from eddy center (P = 0.00025), and assemblages within eddies were signiﬁcantly different (P &lt; 0.05) from those in surrounding basin and shelf waters. These results suggest that mesoscale eddies propagating along the continental shelf-break inﬂuence larval ﬁsh assemblages over the shelf and slope, which has implications for the timing and extent of larval ﬁsh distribution in the Gulf of Alaska.","container-title":"Fisheries Oceanography","DOI":"10.1111/j.1365-2419.2010.00559.x","ISSN":"1054-6006, 1365-2419","issue":"6","journalAbbreviation":"Fisheries Oceanography","language":"en","page":"493-507","source":"DOI.org (Crossref)","title":"Influence of mesoscale eddies on ichthyoplankton assemblages in the Gulf of Alaska","volume":"19","author":[{"family":"Atwood","given":"Elizabeth"},{"family":"Duffy‐Anderson","given":"Janet T."},{"family":"Horne","given":"John K."},{"family":"Ladd","given":"Carol"}],"issued":{"date-parts":[["2010",11]]}}}],"schema":"https://github.com/citation-style-language/schema/raw/master/csl-citation.json"} </w:instrText>
      </w:r>
      <w:r w:rsidR="008C2059">
        <w:rPr>
          <w:rFonts w:ascii="Times New Roman" w:hAnsi="Times New Roman" w:cs="Times New Roman"/>
          <w:sz w:val="22"/>
          <w:szCs w:val="22"/>
        </w:rPr>
        <w:fldChar w:fldCharType="separate"/>
      </w:r>
      <w:r w:rsidR="008C2059">
        <w:rPr>
          <w:rFonts w:ascii="Times New Roman" w:hAnsi="Times New Roman" w:cs="Times New Roman"/>
          <w:noProof/>
          <w:sz w:val="22"/>
          <w:szCs w:val="22"/>
        </w:rPr>
        <w:t>(Ladd et al. 2007; Atwood et al. 2010)</w:t>
      </w:r>
      <w:r w:rsidR="008C2059">
        <w:rPr>
          <w:rFonts w:ascii="Times New Roman" w:hAnsi="Times New Roman" w:cs="Times New Roman"/>
          <w:sz w:val="22"/>
          <w:szCs w:val="22"/>
        </w:rPr>
        <w:fldChar w:fldCharType="end"/>
      </w:r>
      <w:r w:rsidR="008C2059">
        <w:rPr>
          <w:rFonts w:ascii="Times New Roman" w:hAnsi="Times New Roman" w:cs="Times New Roman"/>
          <w:sz w:val="22"/>
          <w:szCs w:val="22"/>
        </w:rPr>
        <w:t xml:space="preserve">. </w:t>
      </w:r>
      <w:r w:rsidR="00616217">
        <w:rPr>
          <w:rFonts w:ascii="Times New Roman" w:hAnsi="Times New Roman" w:cs="Times New Roman"/>
          <w:sz w:val="22"/>
          <w:szCs w:val="22"/>
        </w:rPr>
        <w:t>Here, the formation</w:t>
      </w:r>
      <w:r w:rsidR="00117647">
        <w:rPr>
          <w:rFonts w:ascii="Times New Roman" w:hAnsi="Times New Roman" w:cs="Times New Roman"/>
          <w:sz w:val="22"/>
          <w:szCs w:val="22"/>
        </w:rPr>
        <w:t xml:space="preserve"> and </w:t>
      </w:r>
      <w:r w:rsidR="009360FA">
        <w:rPr>
          <w:rFonts w:ascii="Times New Roman" w:hAnsi="Times New Roman" w:cs="Times New Roman"/>
          <w:sz w:val="22"/>
          <w:szCs w:val="22"/>
        </w:rPr>
        <w:t>prevalence</w:t>
      </w:r>
      <w:r w:rsidR="00616217">
        <w:rPr>
          <w:rFonts w:ascii="Times New Roman" w:hAnsi="Times New Roman" w:cs="Times New Roman"/>
          <w:sz w:val="22"/>
          <w:szCs w:val="22"/>
        </w:rPr>
        <w:t xml:space="preserve"> of eddies</w:t>
      </w:r>
      <w:r w:rsidR="00D8493D">
        <w:rPr>
          <w:rFonts w:ascii="Times New Roman" w:hAnsi="Times New Roman" w:cs="Times New Roman"/>
          <w:sz w:val="22"/>
          <w:szCs w:val="22"/>
        </w:rPr>
        <w:t xml:space="preserve"> and meanders</w:t>
      </w:r>
      <w:r w:rsidR="00616217">
        <w:rPr>
          <w:rFonts w:ascii="Times New Roman" w:hAnsi="Times New Roman" w:cs="Times New Roman"/>
          <w:sz w:val="22"/>
          <w:szCs w:val="22"/>
        </w:rPr>
        <w:t xml:space="preserve"> has often been hypothesized to </w:t>
      </w:r>
      <w:r w:rsidR="009360FA">
        <w:rPr>
          <w:rFonts w:ascii="Times New Roman" w:hAnsi="Times New Roman" w:cs="Times New Roman"/>
          <w:sz w:val="22"/>
          <w:szCs w:val="22"/>
        </w:rPr>
        <w:t>potentially result from</w:t>
      </w:r>
      <w:r w:rsidR="008D131C">
        <w:rPr>
          <w:rFonts w:ascii="Times New Roman" w:hAnsi="Times New Roman" w:cs="Times New Roman"/>
          <w:sz w:val="22"/>
          <w:szCs w:val="22"/>
        </w:rPr>
        <w:t xml:space="preserve"> events associated with a strong Aleutian Low, </w:t>
      </w:r>
      <w:r w:rsidR="00532DB9">
        <w:rPr>
          <w:rFonts w:ascii="Times New Roman" w:hAnsi="Times New Roman" w:cs="Times New Roman"/>
          <w:sz w:val="22"/>
          <w:szCs w:val="22"/>
        </w:rPr>
        <w:t xml:space="preserve">a </w:t>
      </w:r>
      <w:r w:rsidR="00532DB9" w:rsidRPr="00543599">
        <w:rPr>
          <w:rFonts w:ascii="Times New Roman" w:hAnsi="Times New Roman" w:cs="Times New Roman"/>
          <w:sz w:val="22"/>
          <w:szCs w:val="22"/>
        </w:rPr>
        <w:t>positive Pacific Decadal Oscillation (PDO; leading mode of North Pacific sea surface temperature variability) phase</w:t>
      </w:r>
      <w:r w:rsidR="00E667A6">
        <w:rPr>
          <w:rFonts w:ascii="Times New Roman" w:hAnsi="Times New Roman" w:cs="Times New Roman"/>
          <w:sz w:val="22"/>
          <w:szCs w:val="22"/>
        </w:rPr>
        <w:t xml:space="preserve">, and </w:t>
      </w:r>
      <w:r w:rsidR="00BC228A" w:rsidRPr="00543599">
        <w:rPr>
          <w:rFonts w:ascii="Times New Roman" w:hAnsi="Times New Roman" w:cs="Times New Roman"/>
          <w:sz w:val="22"/>
          <w:szCs w:val="22"/>
        </w:rPr>
        <w:t>El Nino events (associated with higher temperatures along the Alaska coast and increased runoff and precipitation)</w:t>
      </w:r>
      <w:r w:rsidR="00BC228A">
        <w:rPr>
          <w:rFonts w:ascii="Times New Roman" w:hAnsi="Times New Roman" w:cs="Times New Roman"/>
          <w:sz w:val="22"/>
          <w:szCs w:val="22"/>
        </w:rPr>
        <w:t xml:space="preserve"> associated with the </w:t>
      </w:r>
      <w:r w:rsidR="009360FA" w:rsidRPr="00543599">
        <w:rPr>
          <w:rFonts w:ascii="Times New Roman" w:hAnsi="Times New Roman" w:cs="Times New Roman"/>
          <w:sz w:val="22"/>
          <w:szCs w:val="22"/>
        </w:rPr>
        <w:t>El Nino Southern Oscillation (ENSO)</w:t>
      </w:r>
      <w:r w:rsidR="00E35E6D">
        <w:rPr>
          <w:rFonts w:ascii="Times New Roman" w:hAnsi="Times New Roman" w:cs="Times New Roman"/>
          <w:sz w:val="22"/>
          <w:szCs w:val="22"/>
        </w:rPr>
        <w:t>,</w:t>
      </w:r>
      <w:r w:rsidR="00E375A5">
        <w:rPr>
          <w:rFonts w:ascii="Times New Roman" w:hAnsi="Times New Roman" w:cs="Times New Roman"/>
          <w:sz w:val="22"/>
          <w:szCs w:val="22"/>
        </w:rPr>
        <w:t xml:space="preserve"> </w:t>
      </w:r>
      <w:r w:rsidR="00AD32CC">
        <w:rPr>
          <w:rFonts w:ascii="Times New Roman" w:hAnsi="Times New Roman" w:cs="Times New Roman"/>
          <w:sz w:val="22"/>
          <w:szCs w:val="22"/>
        </w:rPr>
        <w:fldChar w:fldCharType="begin"/>
      </w:r>
      <w:r w:rsidR="00E35E6D">
        <w:rPr>
          <w:rFonts w:ascii="Times New Roman" w:hAnsi="Times New Roman" w:cs="Times New Roman"/>
          <w:sz w:val="22"/>
          <w:szCs w:val="22"/>
        </w:rPr>
        <w:instrText xml:space="preserve"> ADDIN ZOTERO_ITEM CSL_CITATION {"citationID":"iNUKlMx1","properties":{"formattedCitation":"(Melsom et al. 1999; Atwood et al. 2010; Gibson et al. 2019, 2023)","plainCitation":"(Melsom et al. 1999; Atwood et al. 2010; Gibson et al. 2019, 2023)","noteIndex":0},"citationItems":[{"id":19381,"uris":["http://zotero.org/users/6698527/items/DLINXTCL"],"itemData":{"id":19381,"type":"article-journal","abstract":"Generation and propagation of eddies in the coastal regions of the eastern Gulf of Alaska are examined based on ouput from a numerical ocean model. Results from a 1/8Њ six-layer isopycnal, wind-forced Paciﬁc basin model are examined within the Gulf of Alaska during the 14-yr period starting in January 1981. Interannual variability in the upper ocean coastal circulation in the Gulf of Alaska is linked to the El Nin˜o–Southern Oscillation phenomenon in the tropical Paciﬁc Ocean, via coastal Kelvin waves and atmospheric teleconnections. El Nin˜o events destabilize the Alaska Current by enhancement of the velocity shear in the vertical. The instability ultimately results in the formation of multiple strong anticyclonic eddies along the coast, which slowly propagate into the Gulf of Alaska where they can survive for more than 1 yr. A typical value for the diameters of the anticyclonic eddies is 200 km in the data and in the model. These eddies are strongly baroclinic, with a typical value for the velocity differences between layers 1 and 2 of 15 cm sϪ1. El Viejo (La Nin˜a) events generally reduce eddy formation.","language":"en","source":"Zotero","title":"ENSO Effects on Gulf of Alaska Eddies","author":[{"family":"Melsom","given":"Arne"},{"family":"Meyers","given":"Steven D"},{"family":"Hurlburt","given":"Harley E"},{"family":"Metzger","given":"Joseph E"},{"family":"O’Brien","given":"James J"}],"issued":{"date-parts":[["1999"]]}}},{"id":17632,"uris":["http://zotero.org/users/6698527/items/ZKL2FLLR"],"itemData":{"id":17632,"type":"article-journal","abstract":"Mesoscale eddies (100–200 km in diameter) propagating along the shelf-break in the Gulf of Alaska are ubiquitous and have been shown to inﬂuence the ecosystem, but their inﬂuence on ichthyoplankton species composition and diversity has not been described. Evidence for larval ﬁsh entrainment in these eddies was examined using data from a cruise in 2005 that sampled three eastern Gulf of Alaska mesoscale eddies, and sampling that compared shelf to slope ichthyoplankton assemblages in the northern Gulf of Alaska (2002–2004). Hierarchical cluster analysis of oceanographic data showed that stations grouped according to location within an eddy. Species hierarchical cluster analysis revealed a latitudinal turnover in species composition, and an abundant species group. Species richness was correlated with distance from eddy center (P = 0.00025), and assemblages within eddies were signiﬁcantly different (P &lt; 0.05) from those in surrounding basin and shelf waters. These results suggest that mesoscale eddies propagating along the continental shelf-break inﬂuence larval ﬁsh assemblages over the shelf and slope, which has implications for the timing and extent of larval ﬁsh distribution in the Gulf of Alaska.","container-title":"Fisheries Oceanography","DOI":"10.1111/j.1365-2419.2010.00559.x","ISSN":"1054-6006, 1365-2419","issue":"6","journalAbbreviation":"Fisheries Oceanography","language":"en","page":"493-507","source":"DOI.org (Crossref)","title":"Influence of mesoscale eddies on ichthyoplankton assemblages in the Gulf of Alaska","volume":"19","author":[{"family":"Atwood","given":"Elizabeth"},{"family":"Duffy‐Anderson","given":"Janet T."},{"family":"Horne","given":"John K."},{"family":"Ladd","given":"Carol"}],"issued":{"date-parts":[["2010",11]]}}},{"id":453,"uris":["http://zotero.org/users/6698527/items/WSDPJZRA"],"itemData":{"id":453,"type":"article-journal","abstract":"Little is known about the mechanism of transport that enables age-0 sablefish (Anoplopoma fimbria) to reach suitable nursery sites from spawning locations far offshore, or the strength of the connection between individual spawning sites and nursery areas, or how variability in the strength of these connections may impact recruitment success. Using a model for the early life stages of sablefish, we explored the variability in connectivity between spawning and recruitment sites that can arise solely from interannual variability in environmental forcing and its impact on transport. Our major findings are that 1) the model indicates young sablefish settling in nursery areas in the Gulf of Alaska were most likely spawned in the eastern Gulf; 2) sablefish spawned in the western Gulf of Alaska are unlikely to settle anywhere in the Gulf, and are more likely to be advected farther west, perhaps to settle in the Aleutian islands or Bering Sea (to contribute to the Alaska population, they would have to undergo an active return migration as they mature); 3) total connectivity between all spawning sites and nursery areas showed stronger correlation with recruitment estimates than the strength of connections to or from specific regions; and 4) transport to St. John Baptist Bay, a known sablefish nursery area, was not the most probable end point for sablefish spawned throughout our Gulf of Alaska model domain. This suggests that young individuals arrive at this persistent nursery area due to directional swimming behavior, highly localized spawning, or smallscale currents not captured in the hydrographic model. The fact that no single correlate in our analysis had a very strong relationship to sablefish recruitment indicates that recruitment variability arises from complex interactions between the environment and the individual, and a possible disconnect in spatial scales between the Gulf of Alaska sablefish IBM and the broader sablefish stock assessment, which includes both the GOA and the Eastern Bering Sea, as well as possible contributions from Canadian stocks to the south. Our analyses determined that although the timing and extent of this transport shows significant interannual variability, both the location of likely sablefish spawning (source) areas and the comparative strength of connectivity between spawning and nursery sites appear to be relatively consistent year-to-year.","container-title":"Deep Sea Research Part II: Topical Studies in Oceanography","DOI":"10.1016/j.dsr2.2018.05.015","ISSN":"09670645","journalAbbreviation":"Deep Sea Research Part II: Topical Studies in Oceanography","language":"en","page":"89-112","source":"DOI.org (Crossref)","title":"An individual-based model for sablefish: Exploring the connectivity between potential spawning and nursery grounds in the Gulf of Alaska","title-short":"An individual-based model for sablefish","volume":"165","author":[{"family":"Gibson","given":"G.A."},{"family":"Stockhausen","given":"W.T."},{"family":"Coyle","given":"K.O."},{"family":"Hinckley","given":"S."},{"family":"Parada","given":"C."},{"family":"Hermann","given":"A.J."},{"family":"Doyle","given":"M."},{"family":"Ladd","given":"C."}],"issued":{"date-parts":[["2019",7]]}}},{"id":22451,"uris":["http://zotero.org/users/6698527/items/M52FH3PD"],"itemData":{"id":22451,"type":"article-journal","abstract":"In addition to their prevalence on the continental shelf, adult sablefish have been found over the chain of sea­ mounts far offshore in the Gulf of Alaska (GOA). Many of the females that were observed had recently spawned or were ready to spawn. However, to date, it is not known what role the seamounts play in sablefish life history and there are no observations of sablefish eggs or larvae over the GOA seamounts. Due to their depth and remoteness, there are no suitable shallow nursery areas in the vicinity of the seamounts. For successful recruitment, individuals hatching from eggs spawned over seamounts would need to be transported hundreds of miles to suitable areas inshore. Using an individual-based model (IBM) of sablefish, we have demonstrated that if spawning occurs over any of the seamounts in the GOA seamount province it is likely that at least some in­ dividuals will be successfully transported to shallow inshore nursery areas in the coastal GOA. As our simulated individuals only exhibit vertical movement behavior this on-shore transport results from the prevailing currents to which they were subjected and not from any geographic or environmental homing capabilities. Our analysis indicates that the strength of the on-shelf velocity is not the primary factor in determining the likelihood of transport to nursery areas. We speculate that the size, strength, location, and direction of the eddies that populate the GOA in any given year could be important in determining transport success. This idea is reinforced by our path analysis which shows that there are markedly different pathways taken by successful individuals among years. Our findings suggest that it may be necessary to expand what is considered suitable habitat for young sablefish. With seamounts being a potentially important spawning site for sablefish, future research priorities should include ground-truthing with fishery or fishery-independent data collected from seamounts. Potential applications of this expanded sablefish IBM include testing for connectivity between seamount and slope spawning areas and the Aleutian Islands and Bering Sea and contributing to the development of spatially explicit assessment models of sablefish.","container-title":"Fisheries Research","DOI":"10.1016/j.fishres.2023.106625","ISSN":"01657836","journalAbbreviation":"Fisheries Research","language":"en","page":"106625","source":"DOI.org (Crossref)","title":"Can seamounts in the Gulf of Alaska be a spawning ground for sablefish settling in coastal nursery grounds?","volume":"261","author":[{"family":"Gibson","given":"G.A."},{"family":"Stockhausen","given":"W.T."},{"family":"Shotwell","given":"K."},{"family":"Deary","given":"A.L."},{"family":"Pirtle","given":"J.L."},{"family":"Coyle","given":"K.O."},{"family":"Hermann","given":"A.J."}],"issued":{"date-parts":[["2023",5]]}}}],"schema":"https://github.com/citation-style-language/schema/raw/master/csl-citation.json"} </w:instrText>
      </w:r>
      <w:r w:rsidR="00AD32CC">
        <w:rPr>
          <w:rFonts w:ascii="Times New Roman" w:hAnsi="Times New Roman" w:cs="Times New Roman"/>
          <w:sz w:val="22"/>
          <w:szCs w:val="22"/>
        </w:rPr>
        <w:fldChar w:fldCharType="separate"/>
      </w:r>
      <w:r w:rsidR="00E35E6D">
        <w:rPr>
          <w:rFonts w:ascii="Times New Roman" w:hAnsi="Times New Roman" w:cs="Times New Roman"/>
          <w:noProof/>
          <w:sz w:val="22"/>
          <w:szCs w:val="22"/>
        </w:rPr>
        <w:t>(Melsom et al. 1999; Gibson et al. 2019, 2023)</w:t>
      </w:r>
      <w:r w:rsidR="00AD32CC">
        <w:rPr>
          <w:rFonts w:ascii="Times New Roman" w:hAnsi="Times New Roman" w:cs="Times New Roman"/>
          <w:sz w:val="22"/>
          <w:szCs w:val="22"/>
        </w:rPr>
        <w:fldChar w:fldCharType="end"/>
      </w:r>
      <w:r w:rsidR="00E35E6D">
        <w:rPr>
          <w:rFonts w:ascii="Times New Roman" w:hAnsi="Times New Roman" w:cs="Times New Roman"/>
          <w:sz w:val="22"/>
          <w:szCs w:val="22"/>
        </w:rPr>
        <w:t xml:space="preserve">. </w:t>
      </w:r>
      <w:r w:rsidR="00C6330D">
        <w:rPr>
          <w:rFonts w:ascii="Times New Roman" w:hAnsi="Times New Roman" w:cs="Times New Roman"/>
          <w:sz w:val="22"/>
          <w:szCs w:val="22"/>
        </w:rPr>
        <w:t xml:space="preserve">In particular, during these </w:t>
      </w:r>
      <w:r w:rsidR="00C9632F">
        <w:rPr>
          <w:rFonts w:ascii="Times New Roman" w:hAnsi="Times New Roman" w:cs="Times New Roman"/>
          <w:sz w:val="22"/>
          <w:szCs w:val="22"/>
        </w:rPr>
        <w:t>events</w:t>
      </w:r>
      <w:r w:rsidR="0052405F">
        <w:rPr>
          <w:rFonts w:ascii="Times New Roman" w:hAnsi="Times New Roman" w:cs="Times New Roman"/>
          <w:sz w:val="22"/>
          <w:szCs w:val="22"/>
        </w:rPr>
        <w:t xml:space="preserve"> (i.e., positive PDO events)</w:t>
      </w:r>
      <w:r w:rsidR="00C6330D">
        <w:rPr>
          <w:rFonts w:ascii="Times New Roman" w:hAnsi="Times New Roman" w:cs="Times New Roman"/>
          <w:sz w:val="22"/>
          <w:szCs w:val="22"/>
        </w:rPr>
        <w:t xml:space="preserve">, </w:t>
      </w:r>
      <w:r w:rsidR="00BF5F2D">
        <w:rPr>
          <w:rFonts w:ascii="Times New Roman" w:hAnsi="Times New Roman" w:cs="Times New Roman"/>
          <w:sz w:val="22"/>
          <w:szCs w:val="22"/>
        </w:rPr>
        <w:t xml:space="preserve">baroclinic instability in the AC and ACC as a result of increased </w:t>
      </w:r>
      <w:r w:rsidR="0027358C">
        <w:rPr>
          <w:rFonts w:ascii="Times New Roman" w:hAnsi="Times New Roman" w:cs="Times New Roman"/>
          <w:sz w:val="22"/>
          <w:szCs w:val="22"/>
        </w:rPr>
        <w:t>precipitation</w:t>
      </w:r>
      <w:r w:rsidR="00BF5F2D">
        <w:rPr>
          <w:rFonts w:ascii="Times New Roman" w:hAnsi="Times New Roman" w:cs="Times New Roman"/>
          <w:sz w:val="22"/>
          <w:szCs w:val="22"/>
        </w:rPr>
        <w:t xml:space="preserve"> can manifest, which</w:t>
      </w:r>
      <w:r w:rsidR="0027358C">
        <w:rPr>
          <w:rFonts w:ascii="Times New Roman" w:hAnsi="Times New Roman" w:cs="Times New Roman"/>
          <w:sz w:val="22"/>
          <w:szCs w:val="22"/>
        </w:rPr>
        <w:t xml:space="preserve"> aids in the development of eddies</w:t>
      </w:r>
      <w:r w:rsidR="00A532AE">
        <w:rPr>
          <w:rFonts w:ascii="Times New Roman" w:hAnsi="Times New Roman" w:cs="Times New Roman"/>
          <w:sz w:val="22"/>
          <w:szCs w:val="22"/>
        </w:rPr>
        <w:t xml:space="preserve"> and meanders</w:t>
      </w:r>
      <w:r w:rsidR="003E2E34">
        <w:rPr>
          <w:rFonts w:ascii="Times New Roman" w:hAnsi="Times New Roman" w:cs="Times New Roman"/>
          <w:sz w:val="22"/>
          <w:szCs w:val="22"/>
        </w:rPr>
        <w:t>.</w:t>
      </w:r>
      <w:r w:rsidR="00194E7D">
        <w:rPr>
          <w:rFonts w:ascii="Times New Roman" w:hAnsi="Times New Roman" w:cs="Times New Roman"/>
          <w:sz w:val="22"/>
          <w:szCs w:val="22"/>
        </w:rPr>
        <w:t xml:space="preserve"> </w:t>
      </w:r>
    </w:p>
    <w:p w14:paraId="5207B5C4" w14:textId="77777777" w:rsidR="00233F6D" w:rsidRDefault="00233F6D" w:rsidP="00C72C01">
      <w:pPr>
        <w:rPr>
          <w:rFonts w:ascii="Times New Roman" w:hAnsi="Times New Roman" w:cs="Times New Roman"/>
          <w:sz w:val="22"/>
          <w:szCs w:val="22"/>
        </w:rPr>
      </w:pPr>
    </w:p>
    <w:p w14:paraId="14F66DEF" w14:textId="1D46FDBB" w:rsidR="00C801EB" w:rsidRPr="00543599" w:rsidRDefault="00BA133E" w:rsidP="00C72C01">
      <w:pPr>
        <w:ind w:firstLine="720"/>
        <w:rPr>
          <w:rFonts w:ascii="Times New Roman" w:hAnsi="Times New Roman" w:cs="Times New Roman"/>
          <w:sz w:val="22"/>
          <w:szCs w:val="22"/>
        </w:rPr>
      </w:pPr>
      <w:r>
        <w:rPr>
          <w:rFonts w:ascii="Times New Roman" w:hAnsi="Times New Roman" w:cs="Times New Roman"/>
          <w:sz w:val="22"/>
          <w:szCs w:val="22"/>
        </w:rPr>
        <w:t>It</w:t>
      </w:r>
      <w:r w:rsidR="00626958" w:rsidRPr="00543599">
        <w:rPr>
          <w:rFonts w:ascii="Times New Roman" w:hAnsi="Times New Roman" w:cs="Times New Roman"/>
          <w:sz w:val="22"/>
          <w:szCs w:val="22"/>
        </w:rPr>
        <w:t xml:space="preserve"> is </w:t>
      </w:r>
      <w:r w:rsidR="002A2D1D">
        <w:rPr>
          <w:rFonts w:ascii="Times New Roman" w:hAnsi="Times New Roman" w:cs="Times New Roman"/>
          <w:sz w:val="22"/>
          <w:szCs w:val="22"/>
        </w:rPr>
        <w:t>also</w:t>
      </w:r>
      <w:r w:rsidR="00C5081E">
        <w:rPr>
          <w:rFonts w:ascii="Times New Roman" w:hAnsi="Times New Roman" w:cs="Times New Roman"/>
          <w:sz w:val="22"/>
          <w:szCs w:val="22"/>
        </w:rPr>
        <w:t xml:space="preserve"> </w:t>
      </w:r>
      <w:r w:rsidR="00626958" w:rsidRPr="00543599">
        <w:rPr>
          <w:rFonts w:ascii="Times New Roman" w:hAnsi="Times New Roman" w:cs="Times New Roman"/>
          <w:sz w:val="22"/>
          <w:szCs w:val="22"/>
        </w:rPr>
        <w:t xml:space="preserve">important to consider </w:t>
      </w:r>
      <w:r w:rsidR="00525D68" w:rsidRPr="00543599">
        <w:rPr>
          <w:rFonts w:ascii="Times New Roman" w:hAnsi="Times New Roman" w:cs="Times New Roman"/>
          <w:sz w:val="22"/>
          <w:szCs w:val="22"/>
        </w:rPr>
        <w:t xml:space="preserve">their tolerance for different temperatures, particularly at young ages. Studies have generally found that juvenile sablefish are fairly intolerant to cold water </w:t>
      </w:r>
      <w:r w:rsidR="005639CA" w:rsidRPr="00543599">
        <w:rPr>
          <w:rFonts w:ascii="Times New Roman" w:hAnsi="Times New Roman" w:cs="Times New Roman"/>
          <w:sz w:val="22"/>
          <w:szCs w:val="22"/>
        </w:rPr>
        <w:t xml:space="preserve">(lethal </w:t>
      </w:r>
      <w:r w:rsidR="0044654A" w:rsidRPr="00543599">
        <w:rPr>
          <w:rFonts w:ascii="Times New Roman" w:hAnsi="Times New Roman" w:cs="Times New Roman"/>
          <w:sz w:val="22"/>
          <w:szCs w:val="22"/>
        </w:rPr>
        <w:t>temperatures</w:t>
      </w:r>
      <w:r w:rsidR="005639CA" w:rsidRPr="00543599">
        <w:rPr>
          <w:rFonts w:ascii="Times New Roman" w:hAnsi="Times New Roman" w:cs="Times New Roman"/>
          <w:sz w:val="22"/>
          <w:szCs w:val="22"/>
        </w:rPr>
        <w:t xml:space="preserve"> </w:t>
      </w:r>
      <w:r w:rsidR="00103FE6" w:rsidRPr="00543599">
        <w:rPr>
          <w:rFonts w:ascii="Times New Roman" w:hAnsi="Times New Roman" w:cs="Times New Roman"/>
          <w:sz w:val="22"/>
          <w:szCs w:val="22"/>
        </w:rPr>
        <w:t>&lt;</w:t>
      </w:r>
      <w:r w:rsidR="005639CA" w:rsidRPr="00543599">
        <w:rPr>
          <w:rFonts w:ascii="Times New Roman" w:hAnsi="Times New Roman" w:cs="Times New Roman"/>
          <w:sz w:val="22"/>
          <w:szCs w:val="22"/>
        </w:rPr>
        <w:t xml:space="preserve"> 2C</w:t>
      </w:r>
      <w:r w:rsidR="00103FE6" w:rsidRPr="00543599">
        <w:rPr>
          <w:rFonts w:ascii="Times New Roman" w:hAnsi="Times New Roman" w:cs="Times New Roman"/>
          <w:sz w:val="22"/>
          <w:szCs w:val="22"/>
        </w:rPr>
        <w:t xml:space="preserve">; </w:t>
      </w:r>
      <w:r w:rsidR="00F27BA8" w:rsidRPr="00543599">
        <w:rPr>
          <w:rFonts w:ascii="Times New Roman" w:hAnsi="Times New Roman" w:cs="Times New Roman"/>
          <w:sz w:val="22"/>
          <w:szCs w:val="22"/>
        </w:rPr>
        <w:fldChar w:fldCharType="begin"/>
      </w:r>
      <w:r w:rsidR="00F27BA8" w:rsidRPr="00543599">
        <w:rPr>
          <w:rFonts w:ascii="Times New Roman" w:hAnsi="Times New Roman" w:cs="Times New Roman"/>
          <w:sz w:val="22"/>
          <w:szCs w:val="22"/>
        </w:rPr>
        <w:instrText xml:space="preserve"> ADDIN ZOTERO_ITEM CSL_CITATION {"citationID":"GeOUgEXk","properties":{"formattedCitation":"(Sogard and Olla 2001)","plainCitation":"(Sogard and Olla 2001)","noteIndex":0},"citationItems":[{"id":438,"uris":["http://zotero.org/users/6698527/items/MTDHEGC5"],"itemData":{"id":438,"type":"article-journal","abstract":"Larval and age-0 sablefish Anoplopoma fimbria reside in neustonic waters of the North Pacific during spring and summer. We estimated the potential impacts of elevated surface temperatures on ecological processes of growth, conversion efficiency, and behavior in early juvenile sablefish. Growth experiments tested a wide range of temperatures from 6 to 24°C, with fish receiving ad libitum or low (3% body weight d–1) rations. With unlimited food, growth increased rapidly as temperature increased to 14°C, then displayed a more gradual rise to 22°C. Growth rates at the warmer temperatures were among the highest recorded for teleosts, attaining a maximum of 3.3 mm d–1 in length and a specific growth in weight of 11.8%. A similar response to temperature was observed at low rations, although at lower overall growth rates. At 24°C, there was a severe decline in growth for both ration levels, and few fish survived the 3 wk experiments. Gross growth efficiency, measured at temperatures of 6 to 22°C, displayed an interactive effect of temperature with ration level consistent with bioenergetic relationship. Conversion peaked at 16 to 20°C for fish receiving ad libitum rations, and at 10°C for fish on restricted rations. Conversion rates of sablefish were comparable to those calculated for a diverse array of fish species, suggesting that the rapid growth rates are driven by high consumption rather than unusually efficient energy transfer. Experiments analyzing sablefish behavior in thermally stratified water columns demonstrated increasing movement into colder water as ration level decreased, in agreement with an energy conserving strategy. Average monthly temperatures within the major nursery areas of neustonic juveniles (north of 40°N) did not exceed 19°C during the last 19 yr. These results suggest that juvenile sablefish are capable of tolerating and thriving at increased temperatures, with the critical caveat that sufficient food resources must be available. Thus, impacts on early life stages exerted by El Niño conditions, oceanographic regime shifts, or climate changes induced by current global warming scenarios are likely to be a consequence of indirect effects on circulation and productivity patterns rather than direct effects of warmer temperatures. However, because the upper thermal limit for growth nearly coincides with the upper limit for survival, exhibiting a sharp demarcation between favorable growth conditions and intolerable temperatures, juvenile sablefish at the southern limit of their distribution may suffer the direct effects of elevated temperature; recruitment of juveniles to southern populations may become more sporadic if the frequency of warming events increases with climate change.","container-title":"Marine Ecology Progress Series","DOI":"10.3354/meps217121","ISSN":"0171-8630, 1616-1599","journalAbbreviation":"Mar. Ecol. Prog. Ser.","language":"en","page":"121-134","source":"DOI.org (Crossref)","title":"Growth and behavioral responses to elevated temperatures by juvenile sablefish Anoplopoma fimbria and the interactive role of food availability","volume":"217","author":[{"family":"Sogard","given":"Sm"},{"family":"Olla","given":"Bl"}],"issued":{"date-parts":[["2001"]]}}}],"schema":"https://github.com/citation-style-language/schema/raw/master/csl-citation.json"} </w:instrText>
      </w:r>
      <w:r w:rsidR="00F27BA8" w:rsidRPr="00543599">
        <w:rPr>
          <w:rFonts w:ascii="Times New Roman" w:hAnsi="Times New Roman" w:cs="Times New Roman"/>
          <w:sz w:val="22"/>
          <w:szCs w:val="22"/>
        </w:rPr>
        <w:fldChar w:fldCharType="separate"/>
      </w:r>
      <w:r w:rsidR="00F27BA8" w:rsidRPr="00543599">
        <w:rPr>
          <w:rFonts w:ascii="Times New Roman" w:hAnsi="Times New Roman" w:cs="Times New Roman"/>
          <w:noProof/>
          <w:sz w:val="22"/>
          <w:szCs w:val="22"/>
        </w:rPr>
        <w:t>(Sogard and Olla 2001)</w:t>
      </w:r>
      <w:r w:rsidR="00F27BA8" w:rsidRPr="00543599">
        <w:rPr>
          <w:rFonts w:ascii="Times New Roman" w:hAnsi="Times New Roman" w:cs="Times New Roman"/>
          <w:sz w:val="22"/>
          <w:szCs w:val="22"/>
        </w:rPr>
        <w:fldChar w:fldCharType="end"/>
      </w:r>
      <w:r w:rsidR="00F27BA8" w:rsidRPr="00543599">
        <w:rPr>
          <w:rFonts w:ascii="Times New Roman" w:hAnsi="Times New Roman" w:cs="Times New Roman"/>
          <w:sz w:val="22"/>
          <w:szCs w:val="22"/>
        </w:rPr>
        <w:t xml:space="preserve"> </w:t>
      </w:r>
      <w:r w:rsidR="003D75D3">
        <w:rPr>
          <w:rFonts w:ascii="Times New Roman" w:hAnsi="Times New Roman" w:cs="Times New Roman"/>
          <w:sz w:val="22"/>
          <w:szCs w:val="22"/>
        </w:rPr>
        <w:t>and thus, recruitment success, survival and growth can be impaired during cooler interdecadal events (i.e., a negative PDO or La Nina).</w:t>
      </w:r>
      <w:r w:rsidR="00DA25FC">
        <w:rPr>
          <w:rFonts w:ascii="Times New Roman" w:hAnsi="Times New Roman" w:cs="Times New Roman"/>
          <w:sz w:val="22"/>
          <w:szCs w:val="22"/>
        </w:rPr>
        <w:t xml:space="preserve"> </w:t>
      </w:r>
      <w:r w:rsidR="00D40332">
        <w:rPr>
          <w:rFonts w:ascii="Times New Roman" w:hAnsi="Times New Roman" w:cs="Times New Roman"/>
          <w:sz w:val="22"/>
          <w:szCs w:val="22"/>
        </w:rPr>
        <w:t>I</w:t>
      </w:r>
      <w:r w:rsidR="00BE5C5E" w:rsidRPr="00543599">
        <w:rPr>
          <w:rFonts w:ascii="Times New Roman" w:hAnsi="Times New Roman" w:cs="Times New Roman"/>
          <w:sz w:val="22"/>
          <w:szCs w:val="22"/>
        </w:rPr>
        <w:t>t has also been shown that the survival of larvae is highly correlated with an abundance of food, where large year classes have been associated with increases i</w:t>
      </w:r>
      <w:r w:rsidR="00BE0E16">
        <w:rPr>
          <w:rFonts w:ascii="Times New Roman" w:hAnsi="Times New Roman" w:cs="Times New Roman"/>
          <w:sz w:val="22"/>
          <w:szCs w:val="22"/>
        </w:rPr>
        <w:t>n food availability</w:t>
      </w:r>
      <w:r w:rsidR="00BE5C5E" w:rsidRPr="00543599">
        <w:rPr>
          <w:rFonts w:ascii="Times New Roman" w:hAnsi="Times New Roman" w:cs="Times New Roman"/>
          <w:sz w:val="22"/>
          <w:szCs w:val="22"/>
        </w:rPr>
        <w:t xml:space="preserve">. Primary food items for juvenile sablefish include: 1) euphausiids, 2) copepods, 3) pelagic tunicates, </w:t>
      </w:r>
      <w:r w:rsidR="00B4527D">
        <w:rPr>
          <w:rFonts w:ascii="Times New Roman" w:hAnsi="Times New Roman" w:cs="Times New Roman"/>
          <w:sz w:val="22"/>
          <w:szCs w:val="22"/>
        </w:rPr>
        <w:t>4</w:t>
      </w:r>
      <w:r w:rsidR="00BE5C5E" w:rsidRPr="00543599">
        <w:rPr>
          <w:rFonts w:ascii="Times New Roman" w:hAnsi="Times New Roman" w:cs="Times New Roman"/>
          <w:sz w:val="22"/>
          <w:szCs w:val="22"/>
        </w:rPr>
        <w:t>) amphipods</w:t>
      </w:r>
      <w:r w:rsidR="00620379">
        <w:rPr>
          <w:rFonts w:ascii="Times New Roman" w:hAnsi="Times New Roman" w:cs="Times New Roman"/>
          <w:sz w:val="22"/>
          <w:szCs w:val="22"/>
        </w:rPr>
        <w:t xml:space="preserve"> </w:t>
      </w:r>
      <w:r w:rsidR="008F60B6">
        <w:rPr>
          <w:rFonts w:ascii="Times New Roman" w:hAnsi="Times New Roman" w:cs="Times New Roman"/>
          <w:sz w:val="22"/>
          <w:szCs w:val="22"/>
        </w:rPr>
        <w:fldChar w:fldCharType="begin"/>
      </w:r>
      <w:r w:rsidR="008F60B6">
        <w:rPr>
          <w:rFonts w:ascii="Times New Roman" w:hAnsi="Times New Roman" w:cs="Times New Roman"/>
          <w:sz w:val="22"/>
          <w:szCs w:val="22"/>
        </w:rPr>
        <w:instrText xml:space="preserve"> ADDIN ZOTERO_ITEM CSL_CITATION {"citationID":"buONTg69","properties":{"formattedCitation":"(Sigler et al. 2001)","plainCitation":"(Sigler et al. 2001)","noteIndex":0},"citationItems":[{"id":19362,"uris":["http://zotero.org/users/6698527/items/6FLLBPTV"],"itemData":{"id":19362,"type":"article-journal","abstract":"Abundance is dependent on year class success, which is highly variable from year to year. We studied young of the year sablefish Anoplopoma fimbria to collect basic life history information on their abundance, growth, and diet and to determine whether forecasting year class abundance based on young of the year surveys was practical. Surface gillnet surveys were conducted annually from 1995 to 1999 along the seaward edge of the continental shelf of Alaska. Sablefish made up about one-third of the catch and were caught mostly in the central and eastern Gulf of Alaska. Growth averaged 1.2 mm·d-1. The mean date the first otolith increment formed, April 30, implied an average spawning date of March 30. Diet was mainly euphausiids. Growth rate tended to be higher in years when gillnet catches were higher, but no relationship was apparent between diet and gillnet catches.","language":"en","source":"Zotero","title":"Young of the Year Sablefish Abundance, Growth, and Diet in the Gulf of Alaska","author":[{"family":"Sigler","given":"M F"},{"family":"Rutecki","given":"T L"},{"family":"Courtney","given":"D L"},{"family":"Karinen","given":"J F"}],"issued":{"date-parts":[["2001"]]}}}],"schema":"https://github.com/citation-style-language/schema/raw/master/csl-citation.json"} </w:instrText>
      </w:r>
      <w:r w:rsidR="008F60B6">
        <w:rPr>
          <w:rFonts w:ascii="Times New Roman" w:hAnsi="Times New Roman" w:cs="Times New Roman"/>
          <w:sz w:val="22"/>
          <w:szCs w:val="22"/>
        </w:rPr>
        <w:fldChar w:fldCharType="separate"/>
      </w:r>
      <w:r w:rsidR="008F60B6">
        <w:rPr>
          <w:rFonts w:ascii="Times New Roman" w:hAnsi="Times New Roman" w:cs="Times New Roman"/>
          <w:noProof/>
          <w:sz w:val="22"/>
          <w:szCs w:val="22"/>
        </w:rPr>
        <w:t>(Sigler et al. 2001)</w:t>
      </w:r>
      <w:r w:rsidR="008F60B6">
        <w:rPr>
          <w:rFonts w:ascii="Times New Roman" w:hAnsi="Times New Roman" w:cs="Times New Roman"/>
          <w:sz w:val="22"/>
          <w:szCs w:val="22"/>
        </w:rPr>
        <w:fldChar w:fldCharType="end"/>
      </w:r>
      <w:r w:rsidR="00BE5C5E" w:rsidRPr="00543599">
        <w:rPr>
          <w:rFonts w:ascii="Times New Roman" w:hAnsi="Times New Roman" w:cs="Times New Roman"/>
          <w:sz w:val="22"/>
          <w:szCs w:val="22"/>
        </w:rPr>
        <w:t>.</w:t>
      </w:r>
      <w:r w:rsidR="006D7D3A">
        <w:rPr>
          <w:rFonts w:ascii="Times New Roman" w:hAnsi="Times New Roman" w:cs="Times New Roman"/>
          <w:sz w:val="22"/>
          <w:szCs w:val="22"/>
        </w:rPr>
        <w:t xml:space="preserve"> </w:t>
      </w:r>
      <w:r w:rsidR="00CE119B">
        <w:rPr>
          <w:rFonts w:ascii="Times New Roman" w:hAnsi="Times New Roman" w:cs="Times New Roman"/>
          <w:sz w:val="22"/>
          <w:szCs w:val="22"/>
        </w:rPr>
        <w:t>As noted, the</w:t>
      </w:r>
      <w:r w:rsidR="006D7D3A">
        <w:rPr>
          <w:rFonts w:ascii="Times New Roman" w:hAnsi="Times New Roman" w:cs="Times New Roman"/>
          <w:sz w:val="22"/>
          <w:szCs w:val="22"/>
        </w:rPr>
        <w:t xml:space="preserve"> presence </w:t>
      </w:r>
      <w:r w:rsidR="00B47BAC">
        <w:rPr>
          <w:rFonts w:ascii="Times New Roman" w:hAnsi="Times New Roman" w:cs="Times New Roman"/>
          <w:sz w:val="22"/>
          <w:szCs w:val="22"/>
        </w:rPr>
        <w:t>and prevalence of eddies and meanders</w:t>
      </w:r>
      <w:r w:rsidR="00D04ADA">
        <w:rPr>
          <w:rFonts w:ascii="Times New Roman" w:hAnsi="Times New Roman" w:cs="Times New Roman"/>
          <w:sz w:val="22"/>
          <w:szCs w:val="22"/>
        </w:rPr>
        <w:t xml:space="preserve"> can bring anomalous sources of nutrients to surface waters, which can </w:t>
      </w:r>
      <w:r w:rsidR="00EA3092">
        <w:rPr>
          <w:rFonts w:ascii="Times New Roman" w:hAnsi="Times New Roman" w:cs="Times New Roman"/>
          <w:sz w:val="22"/>
          <w:szCs w:val="22"/>
        </w:rPr>
        <w:t xml:space="preserve">potentially enhance primary and secondary productivity within the GOA system. </w:t>
      </w:r>
      <w:r w:rsidR="00926FD5">
        <w:rPr>
          <w:rFonts w:ascii="Times New Roman" w:hAnsi="Times New Roman" w:cs="Times New Roman"/>
          <w:sz w:val="22"/>
          <w:szCs w:val="22"/>
        </w:rPr>
        <w:t>Recent</w:t>
      </w:r>
      <w:r w:rsidR="00EA3092">
        <w:rPr>
          <w:rFonts w:ascii="Times New Roman" w:hAnsi="Times New Roman" w:cs="Times New Roman"/>
          <w:sz w:val="22"/>
          <w:szCs w:val="22"/>
        </w:rPr>
        <w:t xml:space="preserve"> studies have shown that </w:t>
      </w:r>
      <w:r w:rsidR="00926FD5" w:rsidRPr="00DF1303">
        <w:rPr>
          <w:rFonts w:ascii="Times New Roman" w:hAnsi="Times New Roman" w:cs="Times New Roman"/>
          <w:sz w:val="22"/>
          <w:szCs w:val="22"/>
        </w:rPr>
        <w:t>doliolids</w:t>
      </w:r>
      <w:r w:rsidR="00926FD5">
        <w:rPr>
          <w:rFonts w:ascii="Times New Roman" w:hAnsi="Times New Roman" w:cs="Times New Roman"/>
          <w:sz w:val="22"/>
          <w:szCs w:val="22"/>
        </w:rPr>
        <w:t xml:space="preserve"> (tunicata; </w:t>
      </w:r>
      <w:r w:rsidR="00325FE1">
        <w:rPr>
          <w:rFonts w:ascii="Times New Roman" w:hAnsi="Times New Roman" w:cs="Times New Roman"/>
          <w:sz w:val="22"/>
          <w:szCs w:val="22"/>
        </w:rPr>
        <w:fldChar w:fldCharType="begin"/>
      </w:r>
      <w:r w:rsidR="00325FE1">
        <w:rPr>
          <w:rFonts w:ascii="Times New Roman" w:hAnsi="Times New Roman" w:cs="Times New Roman"/>
          <w:sz w:val="22"/>
          <w:szCs w:val="22"/>
        </w:rPr>
        <w:instrText xml:space="preserve"> ADDIN ZOTERO_ITEM CSL_CITATION {"citationID":"GpHU4FWx","properties":{"formattedCitation":"(Pinchuk et al. 2021)","plainCitation":"(Pinchuk et al. 2021)","noteIndex":0},"citationItems":[{"id":22189,"uris":["http://zotero.org/users/6698527/items/5JI9JBYB"],"itemData":{"id":22189,"type":"article-journal","abstract":"The eastern North Paciﬁc experienced a prolonged heat wave in 2014–2016 manifested by high sea surface temperature anomalies in the south-central Gulf of Alaska (GOA). The event provided a natural experiment on the response of the southern GOA ecosystem to a dramatic change in sea temperature. Spatial and temporal variability in zooplankton communities following the culmination of the heat wave was investigated as a part of the NOAA Eastern GOA Ecosystem Assessment program in 2016–2017. Here, for the ﬁrst time in the GOA, we report consistent observations of doliolid (Dolioletta tritonis) swarms observed in the upper mixed layer beyond the shelf break during both years, with the maximal density of 3,847 ind m−3 recorded in August 2016 and coinciding with the location of an offshore cyclonic mesoscale eddy. Doliolid density was signiﬁcantly lower on the shelf. The long-term Continuous Plankton Recorder (CPR) data indicated that doliolid blooms in the south-central GOA may have occurred in the past two decades during El-Nino events. Coincidentally, doliolids prevailed in the diets of juvenile sableﬁsh collected along the eastern coast of GOA both during the 2014–2016 heat wave and during 1997–1998 El Nino. Thus, we speculate that warming trends may increase the importance of doliolids in the GOA pelagic food web.","container-title":"Frontiers in Marine Science","DOI":"10.3389/fmars.2021.625486","ISSN":"2296-7745","journalAbbreviation":"Front. Mar. Sci.","language":"en","page":"625486","source":"DOI.org (Crossref)","title":"Doliolid (Tunicata, Thaliacea) Blooms in the Southeastern Gulf of Alaska as a Result of the Recent Marine Heat Wave of 2014–2016","volume":"8","author":[{"family":"Pinchuk","given":"Alexei I."},{"family":"Batten","given":"Sonia D."},{"family":"Strasburger","given":"Wesley W."}],"issued":{"date-parts":[["2021",3,1]]}}}],"schema":"https://github.com/citation-style-language/schema/raw/master/csl-citation.json"} </w:instrText>
      </w:r>
      <w:r w:rsidR="00325FE1">
        <w:rPr>
          <w:rFonts w:ascii="Times New Roman" w:hAnsi="Times New Roman" w:cs="Times New Roman"/>
          <w:sz w:val="22"/>
          <w:szCs w:val="22"/>
        </w:rPr>
        <w:fldChar w:fldCharType="separate"/>
      </w:r>
      <w:r w:rsidR="00325FE1">
        <w:rPr>
          <w:rFonts w:ascii="Times New Roman" w:hAnsi="Times New Roman" w:cs="Times New Roman"/>
          <w:noProof/>
          <w:sz w:val="22"/>
          <w:szCs w:val="22"/>
        </w:rPr>
        <w:t>Pinchuk et al. 2021)</w:t>
      </w:r>
      <w:r w:rsidR="00325FE1">
        <w:rPr>
          <w:rFonts w:ascii="Times New Roman" w:hAnsi="Times New Roman" w:cs="Times New Roman"/>
          <w:sz w:val="22"/>
          <w:szCs w:val="22"/>
        </w:rPr>
        <w:fldChar w:fldCharType="end"/>
      </w:r>
      <w:r w:rsidR="00282B4B">
        <w:rPr>
          <w:rFonts w:ascii="Times New Roman" w:hAnsi="Times New Roman" w:cs="Times New Roman"/>
          <w:sz w:val="22"/>
          <w:szCs w:val="22"/>
        </w:rPr>
        <w:t xml:space="preserve"> exploited such features (i.e., mesoscale eddies) during </w:t>
      </w:r>
      <w:r w:rsidR="003F4EEE">
        <w:rPr>
          <w:rFonts w:ascii="Times New Roman" w:hAnsi="Times New Roman" w:cs="Times New Roman"/>
          <w:sz w:val="22"/>
          <w:szCs w:val="22"/>
        </w:rPr>
        <w:t xml:space="preserve">an anomalous marine heatwave from 2014 – 2016, which </w:t>
      </w:r>
      <w:r w:rsidR="007D1CFB">
        <w:rPr>
          <w:rFonts w:ascii="Times New Roman" w:hAnsi="Times New Roman" w:cs="Times New Roman"/>
          <w:sz w:val="22"/>
          <w:szCs w:val="22"/>
        </w:rPr>
        <w:t>are</w:t>
      </w:r>
      <w:r w:rsidR="00986307">
        <w:rPr>
          <w:rFonts w:ascii="Times New Roman" w:hAnsi="Times New Roman" w:cs="Times New Roman"/>
          <w:sz w:val="22"/>
          <w:szCs w:val="22"/>
        </w:rPr>
        <w:t xml:space="preserve"> </w:t>
      </w:r>
      <w:r w:rsidR="00E616DF">
        <w:rPr>
          <w:rFonts w:ascii="Times New Roman" w:hAnsi="Times New Roman" w:cs="Times New Roman"/>
          <w:sz w:val="22"/>
          <w:szCs w:val="22"/>
        </w:rPr>
        <w:t xml:space="preserve">prey items of </w:t>
      </w:r>
      <w:r w:rsidR="00810109">
        <w:rPr>
          <w:rFonts w:ascii="Times New Roman" w:hAnsi="Times New Roman" w:cs="Times New Roman"/>
          <w:sz w:val="22"/>
          <w:szCs w:val="22"/>
        </w:rPr>
        <w:t xml:space="preserve">juvenile </w:t>
      </w:r>
      <w:r w:rsidR="00E616DF">
        <w:rPr>
          <w:rFonts w:ascii="Times New Roman" w:hAnsi="Times New Roman" w:cs="Times New Roman"/>
          <w:sz w:val="22"/>
          <w:szCs w:val="22"/>
        </w:rPr>
        <w:t>sablefish</w:t>
      </w:r>
      <w:r w:rsidR="00CB6EB9">
        <w:rPr>
          <w:rFonts w:ascii="Times New Roman" w:hAnsi="Times New Roman" w:cs="Times New Roman"/>
          <w:sz w:val="22"/>
          <w:szCs w:val="22"/>
        </w:rPr>
        <w:t xml:space="preserve"> </w:t>
      </w:r>
      <w:r w:rsidR="008945CA">
        <w:rPr>
          <w:rFonts w:ascii="Times New Roman" w:hAnsi="Times New Roman" w:cs="Times New Roman"/>
          <w:sz w:val="22"/>
          <w:szCs w:val="22"/>
        </w:rPr>
        <w:t>as noted above</w:t>
      </w:r>
      <w:r w:rsidR="005149B0">
        <w:rPr>
          <w:rFonts w:ascii="Times New Roman" w:hAnsi="Times New Roman" w:cs="Times New Roman"/>
          <w:sz w:val="22"/>
          <w:szCs w:val="22"/>
        </w:rPr>
        <w:t xml:space="preserve">, and likely </w:t>
      </w:r>
      <w:r w:rsidR="00B95A79">
        <w:rPr>
          <w:rFonts w:ascii="Times New Roman" w:hAnsi="Times New Roman" w:cs="Times New Roman"/>
          <w:sz w:val="22"/>
          <w:szCs w:val="22"/>
        </w:rPr>
        <w:t xml:space="preserve">help </w:t>
      </w:r>
      <w:r w:rsidR="005149B0">
        <w:rPr>
          <w:rFonts w:ascii="Times New Roman" w:hAnsi="Times New Roman" w:cs="Times New Roman"/>
          <w:sz w:val="22"/>
          <w:szCs w:val="22"/>
        </w:rPr>
        <w:t>enhance survival rates of juvenile sablefish</w:t>
      </w:r>
      <w:r w:rsidR="002E630B">
        <w:rPr>
          <w:rFonts w:ascii="Times New Roman" w:hAnsi="Times New Roman" w:cs="Times New Roman"/>
          <w:sz w:val="22"/>
          <w:szCs w:val="22"/>
        </w:rPr>
        <w:t xml:space="preserve"> if encountered.</w:t>
      </w:r>
      <w:r w:rsidR="003718AC">
        <w:rPr>
          <w:rFonts w:ascii="Times New Roman" w:hAnsi="Times New Roman" w:cs="Times New Roman"/>
          <w:sz w:val="22"/>
          <w:szCs w:val="22"/>
        </w:rPr>
        <w:t xml:space="preserve"> However, the production of both primary and secondary productivity is highly dependent on </w:t>
      </w:r>
      <w:r w:rsidR="009667C0">
        <w:rPr>
          <w:rFonts w:ascii="Times New Roman" w:hAnsi="Times New Roman" w:cs="Times New Roman"/>
          <w:sz w:val="22"/>
          <w:szCs w:val="22"/>
        </w:rPr>
        <w:t xml:space="preserve">the presence and </w:t>
      </w:r>
      <w:r w:rsidR="009000AF">
        <w:rPr>
          <w:rFonts w:ascii="Times New Roman" w:hAnsi="Times New Roman" w:cs="Times New Roman"/>
          <w:sz w:val="22"/>
          <w:szCs w:val="22"/>
        </w:rPr>
        <w:t>availability</w:t>
      </w:r>
      <w:r w:rsidR="009667C0">
        <w:rPr>
          <w:rFonts w:ascii="Times New Roman" w:hAnsi="Times New Roman" w:cs="Times New Roman"/>
          <w:sz w:val="22"/>
          <w:szCs w:val="22"/>
        </w:rPr>
        <w:t xml:space="preserve"> of nutrients</w:t>
      </w:r>
      <w:r w:rsidR="003718AC">
        <w:rPr>
          <w:rFonts w:ascii="Times New Roman" w:hAnsi="Times New Roman" w:cs="Times New Roman"/>
          <w:sz w:val="22"/>
          <w:szCs w:val="22"/>
        </w:rPr>
        <w:t xml:space="preserve">, which </w:t>
      </w:r>
      <w:r w:rsidR="00F9100B">
        <w:rPr>
          <w:rFonts w:ascii="Times New Roman" w:hAnsi="Times New Roman" w:cs="Times New Roman"/>
          <w:sz w:val="22"/>
          <w:szCs w:val="22"/>
        </w:rPr>
        <w:t xml:space="preserve">can potentially be inhibited by the fact that the GOA exhibits downwelling favorable winds. </w:t>
      </w:r>
      <w:r w:rsidR="00210E4F">
        <w:rPr>
          <w:rFonts w:ascii="Times New Roman" w:hAnsi="Times New Roman" w:cs="Times New Roman"/>
          <w:sz w:val="22"/>
          <w:szCs w:val="22"/>
        </w:rPr>
        <w:t xml:space="preserve">Given that, other aspects of nutrient transport (aside from eddies discussed above) are needed. </w:t>
      </w:r>
      <w:r w:rsidR="00256232">
        <w:rPr>
          <w:rFonts w:ascii="Times New Roman" w:hAnsi="Times New Roman" w:cs="Times New Roman"/>
          <w:sz w:val="22"/>
          <w:szCs w:val="22"/>
        </w:rPr>
        <w:t xml:space="preserve">From an interdecadal variability perspective, it is likely that the strengthening of the Aleutian Low pattern increases winter cool air from the Arctic, which has the potential to enhance productivity in the central North Pacific basin by decreasing surface temperatures, increasing storms and turbulence, while increasing upwelling and mixing of cold-nutrient rich waters </w:t>
      </w:r>
      <w:r w:rsidR="005E5E2C">
        <w:rPr>
          <w:rFonts w:ascii="Times New Roman" w:hAnsi="Times New Roman" w:cs="Times New Roman"/>
          <w:sz w:val="22"/>
          <w:szCs w:val="22"/>
        </w:rPr>
        <w:fldChar w:fldCharType="begin"/>
      </w:r>
      <w:r w:rsidR="005E5E2C">
        <w:rPr>
          <w:rFonts w:ascii="Times New Roman" w:hAnsi="Times New Roman" w:cs="Times New Roman"/>
          <w:sz w:val="22"/>
          <w:szCs w:val="22"/>
        </w:rPr>
        <w:instrText xml:space="preserve"> ADDIN ZOTERO_ITEM CSL_CITATION {"citationID":"cUFyyw1i","properties":{"formattedCitation":"(Shotwell et al. 2014)","plainCitation":"(Shotwell et al. 2014)","noteIndex":0},"citationItems":[{"id":466,"uris":["http://zotero.org/users/6698527/items/N3YYFSEI"],"itemData":{"id":466,"type":"article-journal","abstract":"In ﬁsheries stock assessment, reliable estimation of year-class strength is often hindered by lack of data on early life history stages and limited knowledge of the underlying environmental processes inﬂuencing survival through these stages. One solution to improving these estimates of year-class strength or recruitment is to ﬁrst develop regional indices representing the spatial and temporal extent of a hypothesized feature inﬂuencing a species’ recruitment. These covariates should then be integrated within a population model where a variety of model selection techniques may be conducted to test for a reduction in recruitment uncertainty. The best selected model(s) may provide insight for developing hypotheses of mechanisms inﬂuencing recruitment. Here we consider the inﬂuence of a large-scale oceanographic feature, the North Paciﬁc Polar Front, on recruitment of Alaska sableﬁsh (Anoplopoma ﬁmbria). Our working hypothesis is that advection of oceanic properties along the Polar Front and associated currents plays a key role in shaping the oceanographic climate of Alaskan waters and, hence, the environment that sableﬁsh encounter during their early life history. As a ﬁrst step in this investigation, we developed time series of sea surface temperature along the Polar Front mean path. We then integrated this data into the recruitment equations of the sableﬁsh assessment base model. Model selection was based on a multistage hypothesis testing procedure combined with crossvalidation and a retrospective analysis of prediction error. The impact of the best model was expressed in terms of increased precision of recruitment estimates and proportional changes in female spawning biomass for both current estimates and in future projections. The best model suggested that colder than average wintertime sea surface temperatures in the central North Paciﬁc represent oceanic conditions that create positive recruitment events for sableﬁsh. The incorporation of this index in the sableﬁsh model provided moderate reduction in unexplained recruitment variability and increased future projections of spawning biomass in the medium term. Based on this result, we developed a conceptual model of three mechanisms that in combination form an ocean domain dynamic synergy (ODDS) which inﬂuences sableﬁsh survival through the pelagic early life history stage. Successfully incorporating environmental time series into the sableﬁsh assessment could establish a foundation for future ecosystem-based management and allow for more informed and efﬁcient resource allocation to stakeholders.","container-title":"Deep Sea Research Part II: Topical Studies in Oceanography","DOI":"10.1016/j.dsr2.2012.08.024","ISSN":"09670645","journalAbbreviation":"Deep Sea Research Part II: Topical Studies in Oceanography","language":"en","page":"40-53","source":"DOI.org (Crossref)","title":"Toward biophysical synergy: Investigating advection along the Polar Front to identify factors influencing Alaska sablefish recruitment","title-short":"Toward biophysical synergy","volume":"107","author":[{"family":"Shotwell","given":"S. Kalei"},{"family":"Hanselman","given":"Dana H."},{"family":"Belkin","given":"Igor M."}],"issued":{"date-parts":[["2014",9]]}}}],"schema":"https://github.com/citation-style-language/schema/raw/master/csl-citation.json"} </w:instrText>
      </w:r>
      <w:r w:rsidR="005E5E2C">
        <w:rPr>
          <w:rFonts w:ascii="Times New Roman" w:hAnsi="Times New Roman" w:cs="Times New Roman"/>
          <w:sz w:val="22"/>
          <w:szCs w:val="22"/>
        </w:rPr>
        <w:fldChar w:fldCharType="separate"/>
      </w:r>
      <w:r w:rsidR="005E5E2C">
        <w:rPr>
          <w:rFonts w:ascii="Times New Roman" w:hAnsi="Times New Roman" w:cs="Times New Roman"/>
          <w:noProof/>
          <w:sz w:val="22"/>
          <w:szCs w:val="22"/>
        </w:rPr>
        <w:t>(Shotwell et al. 2014)</w:t>
      </w:r>
      <w:r w:rsidR="005E5E2C">
        <w:rPr>
          <w:rFonts w:ascii="Times New Roman" w:hAnsi="Times New Roman" w:cs="Times New Roman"/>
          <w:sz w:val="22"/>
          <w:szCs w:val="22"/>
        </w:rPr>
        <w:fldChar w:fldCharType="end"/>
      </w:r>
      <w:r w:rsidR="005E5E2C">
        <w:rPr>
          <w:rFonts w:ascii="Times New Roman" w:hAnsi="Times New Roman" w:cs="Times New Roman"/>
          <w:sz w:val="22"/>
          <w:szCs w:val="22"/>
        </w:rPr>
        <w:t xml:space="preserve">. </w:t>
      </w:r>
      <w:r w:rsidR="00DC333D">
        <w:rPr>
          <w:rFonts w:ascii="Times New Roman" w:hAnsi="Times New Roman" w:cs="Times New Roman"/>
          <w:sz w:val="22"/>
          <w:szCs w:val="22"/>
        </w:rPr>
        <w:t xml:space="preserve">The increased </w:t>
      </w:r>
      <w:r w:rsidR="00A13289">
        <w:rPr>
          <w:rFonts w:ascii="Times New Roman" w:hAnsi="Times New Roman" w:cs="Times New Roman"/>
          <w:sz w:val="22"/>
          <w:szCs w:val="22"/>
        </w:rPr>
        <w:t xml:space="preserve">nutrient productivity within the central North Pacific basin could potentially be advected onto the GOA shelf through the North Pacific Gyre and AC, </w:t>
      </w:r>
      <w:r w:rsidR="00781666">
        <w:rPr>
          <w:rFonts w:ascii="Times New Roman" w:hAnsi="Times New Roman" w:cs="Times New Roman"/>
          <w:sz w:val="22"/>
          <w:szCs w:val="22"/>
        </w:rPr>
        <w:t xml:space="preserve">increasing productivity along the Alaska coast along the shelf. </w:t>
      </w:r>
      <w:r w:rsidR="009A67D1">
        <w:rPr>
          <w:rFonts w:ascii="Times New Roman" w:hAnsi="Times New Roman" w:cs="Times New Roman"/>
          <w:sz w:val="22"/>
          <w:szCs w:val="22"/>
        </w:rPr>
        <w:t>Simultaneously</w:t>
      </w:r>
      <w:r w:rsidR="00781666">
        <w:rPr>
          <w:rFonts w:ascii="Times New Roman" w:hAnsi="Times New Roman" w:cs="Times New Roman"/>
          <w:sz w:val="22"/>
          <w:szCs w:val="22"/>
        </w:rPr>
        <w:t xml:space="preserve">, increased winds as a result of lower sea </w:t>
      </w:r>
      <w:r w:rsidR="009A67D1">
        <w:rPr>
          <w:rFonts w:ascii="Times New Roman" w:hAnsi="Times New Roman" w:cs="Times New Roman"/>
          <w:sz w:val="22"/>
          <w:szCs w:val="22"/>
        </w:rPr>
        <w:t>level</w:t>
      </w:r>
      <w:r w:rsidR="00781666">
        <w:rPr>
          <w:rFonts w:ascii="Times New Roman" w:hAnsi="Times New Roman" w:cs="Times New Roman"/>
          <w:sz w:val="22"/>
          <w:szCs w:val="22"/>
        </w:rPr>
        <w:t xml:space="preserve"> pressures </w:t>
      </w:r>
      <w:r w:rsidR="009A67D1">
        <w:rPr>
          <w:rFonts w:ascii="Times New Roman" w:hAnsi="Times New Roman" w:cs="Times New Roman"/>
          <w:sz w:val="22"/>
          <w:szCs w:val="22"/>
        </w:rPr>
        <w:t xml:space="preserve">(i.e., intense </w:t>
      </w:r>
      <w:r w:rsidR="006C1F3B">
        <w:rPr>
          <w:rFonts w:ascii="Times New Roman" w:hAnsi="Times New Roman" w:cs="Times New Roman"/>
          <w:sz w:val="22"/>
          <w:szCs w:val="22"/>
        </w:rPr>
        <w:t>Aleutian</w:t>
      </w:r>
      <w:r w:rsidR="009A67D1">
        <w:rPr>
          <w:rFonts w:ascii="Times New Roman" w:hAnsi="Times New Roman" w:cs="Times New Roman"/>
          <w:sz w:val="22"/>
          <w:szCs w:val="22"/>
        </w:rPr>
        <w:t xml:space="preserve"> Low) </w:t>
      </w:r>
      <w:r w:rsidR="006C1F3B">
        <w:rPr>
          <w:rFonts w:ascii="Times New Roman" w:hAnsi="Times New Roman" w:cs="Times New Roman"/>
          <w:sz w:val="22"/>
          <w:szCs w:val="22"/>
        </w:rPr>
        <w:t xml:space="preserve">could facilitate </w:t>
      </w:r>
      <w:r w:rsidR="005F4705">
        <w:rPr>
          <w:rFonts w:ascii="Times New Roman" w:hAnsi="Times New Roman" w:cs="Times New Roman"/>
          <w:sz w:val="22"/>
          <w:szCs w:val="22"/>
        </w:rPr>
        <w:t>wind-driven transport of nutrients from offshore regions to the nearshore</w:t>
      </w:r>
      <w:r w:rsidR="00443468">
        <w:rPr>
          <w:rFonts w:ascii="Times New Roman" w:hAnsi="Times New Roman" w:cs="Times New Roman"/>
          <w:sz w:val="22"/>
          <w:szCs w:val="22"/>
        </w:rPr>
        <w:t xml:space="preserve"> (i.e., </w:t>
      </w:r>
      <w:r w:rsidR="00443468" w:rsidRPr="00DF1303">
        <w:rPr>
          <w:rFonts w:ascii="Times New Roman" w:hAnsi="Times New Roman" w:cs="Times New Roman"/>
          <w:sz w:val="22"/>
          <w:szCs w:val="22"/>
        </w:rPr>
        <w:t xml:space="preserve">onshore Ekman </w:t>
      </w:r>
      <w:r w:rsidR="00FB167D" w:rsidRPr="00DF1303">
        <w:rPr>
          <w:rFonts w:ascii="Times New Roman" w:hAnsi="Times New Roman" w:cs="Times New Roman"/>
          <w:sz w:val="22"/>
          <w:szCs w:val="22"/>
        </w:rPr>
        <w:t>transport</w:t>
      </w:r>
      <w:r w:rsidR="00FB167D">
        <w:rPr>
          <w:rFonts w:ascii="Times New Roman" w:hAnsi="Times New Roman" w:cs="Times New Roman"/>
          <w:sz w:val="22"/>
          <w:szCs w:val="22"/>
        </w:rPr>
        <w:t xml:space="preserve">; </w:t>
      </w:r>
      <w:r w:rsidR="00DB2F65">
        <w:rPr>
          <w:rFonts w:ascii="Times New Roman" w:hAnsi="Times New Roman" w:cs="Times New Roman"/>
          <w:sz w:val="22"/>
          <w:szCs w:val="22"/>
        </w:rPr>
        <w:t xml:space="preserve">the </w:t>
      </w:r>
      <w:r w:rsidR="00443468" w:rsidRPr="00DF1303">
        <w:rPr>
          <w:rFonts w:ascii="Times New Roman" w:hAnsi="Times New Roman" w:cs="Times New Roman"/>
          <w:sz w:val="22"/>
          <w:szCs w:val="22"/>
        </w:rPr>
        <w:t>convergence of nitrate rich basin water and iron rich freshwater from the coast)</w:t>
      </w:r>
      <w:r w:rsidR="00066D64">
        <w:rPr>
          <w:rFonts w:ascii="Times New Roman" w:hAnsi="Times New Roman" w:cs="Times New Roman"/>
          <w:sz w:val="22"/>
          <w:szCs w:val="22"/>
        </w:rPr>
        <w:t xml:space="preserve">. </w:t>
      </w:r>
      <w:r w:rsidR="00796233">
        <w:rPr>
          <w:rFonts w:ascii="Times New Roman" w:hAnsi="Times New Roman" w:cs="Times New Roman"/>
          <w:sz w:val="22"/>
          <w:szCs w:val="22"/>
        </w:rPr>
        <w:t>Such coupling between interdecadal event</w:t>
      </w:r>
      <w:r w:rsidR="0013517C">
        <w:rPr>
          <w:rFonts w:ascii="Times New Roman" w:hAnsi="Times New Roman" w:cs="Times New Roman"/>
          <w:sz w:val="22"/>
          <w:szCs w:val="22"/>
        </w:rPr>
        <w:t xml:space="preserve">s and resultant transport of nutrients from the central North Pacific, </w:t>
      </w:r>
      <w:r w:rsidR="00796233">
        <w:rPr>
          <w:rFonts w:ascii="Times New Roman" w:hAnsi="Times New Roman" w:cs="Times New Roman"/>
          <w:sz w:val="22"/>
          <w:szCs w:val="22"/>
        </w:rPr>
        <w:t>the formation of eddies and meanders, the ability</w:t>
      </w:r>
      <w:r w:rsidR="00771030">
        <w:rPr>
          <w:rFonts w:ascii="Times New Roman" w:hAnsi="Times New Roman" w:cs="Times New Roman"/>
          <w:sz w:val="22"/>
          <w:szCs w:val="22"/>
        </w:rPr>
        <w:t xml:space="preserve"> for zooplankton species to take advantage of </w:t>
      </w:r>
      <w:r w:rsidR="00770B63">
        <w:rPr>
          <w:rFonts w:ascii="Times New Roman" w:hAnsi="Times New Roman" w:cs="Times New Roman"/>
          <w:sz w:val="22"/>
          <w:szCs w:val="22"/>
        </w:rPr>
        <w:t xml:space="preserve">these conditions, and the generalist diet of Alaska </w:t>
      </w:r>
      <w:r w:rsidR="00CC301C">
        <w:rPr>
          <w:rFonts w:ascii="Times New Roman" w:hAnsi="Times New Roman" w:cs="Times New Roman"/>
          <w:sz w:val="22"/>
          <w:szCs w:val="22"/>
        </w:rPr>
        <w:t>sablefish</w:t>
      </w:r>
      <w:r w:rsidR="00770B63">
        <w:rPr>
          <w:rFonts w:ascii="Times New Roman" w:hAnsi="Times New Roman" w:cs="Times New Roman"/>
          <w:sz w:val="22"/>
          <w:szCs w:val="22"/>
        </w:rPr>
        <w:t xml:space="preserve"> </w:t>
      </w:r>
      <w:r w:rsidR="00CC301C">
        <w:rPr>
          <w:rFonts w:ascii="Times New Roman" w:hAnsi="Times New Roman" w:cs="Times New Roman"/>
          <w:sz w:val="22"/>
          <w:szCs w:val="22"/>
        </w:rPr>
        <w:t xml:space="preserve">likely </w:t>
      </w:r>
      <w:r w:rsidR="00770B63">
        <w:rPr>
          <w:rFonts w:ascii="Times New Roman" w:hAnsi="Times New Roman" w:cs="Times New Roman"/>
          <w:sz w:val="22"/>
          <w:szCs w:val="22"/>
        </w:rPr>
        <w:t>all play a role in governing the recruitment, growth, and survival success</w:t>
      </w:r>
      <w:r w:rsidR="007940FD">
        <w:rPr>
          <w:rFonts w:ascii="Times New Roman" w:hAnsi="Times New Roman" w:cs="Times New Roman"/>
          <w:sz w:val="22"/>
          <w:szCs w:val="22"/>
        </w:rPr>
        <w:t xml:space="preserve">. </w:t>
      </w:r>
    </w:p>
    <w:p w14:paraId="4182E4D1" w14:textId="77777777" w:rsidR="0039587B" w:rsidRDefault="0039587B" w:rsidP="00C72C01">
      <w:pPr>
        <w:rPr>
          <w:rFonts w:ascii="Times New Roman" w:hAnsi="Times New Roman" w:cs="Times New Roman"/>
          <w:sz w:val="22"/>
          <w:szCs w:val="22"/>
        </w:rPr>
      </w:pPr>
    </w:p>
    <w:p w14:paraId="78534165" w14:textId="169623ED" w:rsidR="004F12DF" w:rsidRDefault="00F629C5" w:rsidP="00C72C01">
      <w:pPr>
        <w:ind w:firstLine="720"/>
        <w:rPr>
          <w:rFonts w:ascii="Times New Roman" w:hAnsi="Times New Roman" w:cs="Times New Roman"/>
          <w:sz w:val="22"/>
          <w:szCs w:val="22"/>
        </w:rPr>
      </w:pPr>
      <w:r w:rsidRPr="0039587B">
        <w:rPr>
          <w:rFonts w:ascii="Times New Roman" w:hAnsi="Times New Roman" w:cs="Times New Roman"/>
          <w:sz w:val="22"/>
          <w:szCs w:val="22"/>
        </w:rPr>
        <w:lastRenderedPageBreak/>
        <w:t xml:space="preserve">In addition to the </w:t>
      </w:r>
      <w:r w:rsidR="005E1407" w:rsidRPr="0039587B">
        <w:rPr>
          <w:rFonts w:ascii="Times New Roman" w:hAnsi="Times New Roman" w:cs="Times New Roman"/>
          <w:sz w:val="22"/>
          <w:szCs w:val="22"/>
        </w:rPr>
        <w:t>different</w:t>
      </w:r>
      <w:r w:rsidR="00176A4A" w:rsidRPr="0039587B">
        <w:rPr>
          <w:rFonts w:ascii="Times New Roman" w:hAnsi="Times New Roman" w:cs="Times New Roman"/>
          <w:sz w:val="22"/>
          <w:szCs w:val="22"/>
        </w:rPr>
        <w:t xml:space="preserve"> interannual factors that impact the success of Alaska sablefish, various aspects of their life-history have likely adapted to exploit the various oceanographic features available. </w:t>
      </w:r>
      <w:r w:rsidR="00C26AD1" w:rsidRPr="0039587B">
        <w:rPr>
          <w:rFonts w:ascii="Times New Roman" w:hAnsi="Times New Roman" w:cs="Times New Roman"/>
          <w:sz w:val="22"/>
          <w:szCs w:val="22"/>
        </w:rPr>
        <w:t xml:space="preserve">Starting with their initial life-stages, eggs are spawned on the slope at about 300 – 800m </w:t>
      </w:r>
      <w:r w:rsidR="00561039" w:rsidRPr="0039587B">
        <w:rPr>
          <w:rFonts w:ascii="Times New Roman" w:hAnsi="Times New Roman" w:cs="Times New Roman"/>
          <w:sz w:val="22"/>
          <w:szCs w:val="22"/>
        </w:rPr>
        <w:t xml:space="preserve">(around </w:t>
      </w:r>
      <w:r w:rsidR="00D62E1A" w:rsidRPr="0039587B">
        <w:rPr>
          <w:rFonts w:ascii="Times New Roman" w:hAnsi="Times New Roman" w:cs="Times New Roman"/>
          <w:sz w:val="22"/>
          <w:szCs w:val="22"/>
        </w:rPr>
        <w:t>January</w:t>
      </w:r>
      <w:r w:rsidR="00561039" w:rsidRPr="0039587B">
        <w:rPr>
          <w:rFonts w:ascii="Times New Roman" w:hAnsi="Times New Roman" w:cs="Times New Roman"/>
          <w:sz w:val="22"/>
          <w:szCs w:val="22"/>
        </w:rPr>
        <w:t xml:space="preserve"> - March)</w:t>
      </w:r>
      <w:r w:rsidR="00985320" w:rsidRPr="0039587B">
        <w:rPr>
          <w:rFonts w:ascii="Times New Roman" w:hAnsi="Times New Roman" w:cs="Times New Roman"/>
          <w:sz w:val="22"/>
          <w:szCs w:val="22"/>
        </w:rPr>
        <w:t xml:space="preserve"> </w:t>
      </w:r>
      <w:r w:rsidR="00C26AD1" w:rsidRPr="0039587B">
        <w:rPr>
          <w:rFonts w:ascii="Times New Roman" w:hAnsi="Times New Roman" w:cs="Times New Roman"/>
          <w:sz w:val="22"/>
          <w:szCs w:val="22"/>
        </w:rPr>
        <w:t xml:space="preserve">and </w:t>
      </w:r>
      <w:r w:rsidR="00985320" w:rsidRPr="0039587B">
        <w:rPr>
          <w:rFonts w:ascii="Times New Roman" w:hAnsi="Times New Roman" w:cs="Times New Roman"/>
          <w:sz w:val="22"/>
          <w:szCs w:val="22"/>
        </w:rPr>
        <w:t>are</w:t>
      </w:r>
      <w:r w:rsidR="008F297F" w:rsidRPr="0039587B">
        <w:rPr>
          <w:rFonts w:ascii="Times New Roman" w:hAnsi="Times New Roman" w:cs="Times New Roman"/>
          <w:sz w:val="22"/>
          <w:szCs w:val="22"/>
        </w:rPr>
        <w:t xml:space="preserve"> generally</w:t>
      </w:r>
      <w:r w:rsidR="00C26AD1" w:rsidRPr="0039587B">
        <w:rPr>
          <w:rFonts w:ascii="Times New Roman" w:hAnsi="Times New Roman" w:cs="Times New Roman"/>
          <w:sz w:val="22"/>
          <w:szCs w:val="22"/>
        </w:rPr>
        <w:t xml:space="preserve"> retained at depths of about 400m and deeper, remaining somewhat buoyant. </w:t>
      </w:r>
      <w:r w:rsidR="00FA3BA1" w:rsidRPr="0039587B">
        <w:rPr>
          <w:rFonts w:ascii="Times New Roman" w:hAnsi="Times New Roman" w:cs="Times New Roman"/>
          <w:sz w:val="22"/>
          <w:szCs w:val="22"/>
        </w:rPr>
        <w:t xml:space="preserve">It is generally assumed that a majority of spawning occurs along the eastern and central GOA, which has a </w:t>
      </w:r>
      <w:r w:rsidR="00904676" w:rsidRPr="0039587B">
        <w:rPr>
          <w:rFonts w:ascii="Times New Roman" w:hAnsi="Times New Roman" w:cs="Times New Roman"/>
          <w:sz w:val="22"/>
          <w:szCs w:val="22"/>
        </w:rPr>
        <w:t>narrower</w:t>
      </w:r>
      <w:r w:rsidR="00FA3BA1" w:rsidRPr="0039587B">
        <w:rPr>
          <w:rFonts w:ascii="Times New Roman" w:hAnsi="Times New Roman" w:cs="Times New Roman"/>
          <w:sz w:val="22"/>
          <w:szCs w:val="22"/>
        </w:rPr>
        <w:t xml:space="preserve"> </w:t>
      </w:r>
      <w:r w:rsidR="00904676" w:rsidRPr="0039587B">
        <w:rPr>
          <w:rFonts w:ascii="Times New Roman" w:hAnsi="Times New Roman" w:cs="Times New Roman"/>
          <w:sz w:val="22"/>
          <w:szCs w:val="22"/>
        </w:rPr>
        <w:t>continental</w:t>
      </w:r>
      <w:r w:rsidR="00FA3BA1" w:rsidRPr="0039587B">
        <w:rPr>
          <w:rFonts w:ascii="Times New Roman" w:hAnsi="Times New Roman" w:cs="Times New Roman"/>
          <w:sz w:val="22"/>
          <w:szCs w:val="22"/>
        </w:rPr>
        <w:t xml:space="preserve"> shelf</w:t>
      </w:r>
      <w:r w:rsidR="00CC2F65" w:rsidRPr="0039587B">
        <w:rPr>
          <w:rFonts w:ascii="Times New Roman" w:hAnsi="Times New Roman" w:cs="Times New Roman"/>
          <w:sz w:val="22"/>
          <w:szCs w:val="22"/>
        </w:rPr>
        <w:t xml:space="preserve"> (relative to the western GOA</w:t>
      </w:r>
      <w:r w:rsidR="00FB7390" w:rsidRPr="0039587B">
        <w:rPr>
          <w:rFonts w:ascii="Times New Roman" w:hAnsi="Times New Roman" w:cs="Times New Roman"/>
          <w:sz w:val="22"/>
          <w:szCs w:val="22"/>
        </w:rPr>
        <w:t>) and</w:t>
      </w:r>
      <w:r w:rsidR="00FA3BA1" w:rsidRPr="0039587B">
        <w:rPr>
          <w:rFonts w:ascii="Times New Roman" w:hAnsi="Times New Roman" w:cs="Times New Roman"/>
          <w:sz w:val="22"/>
          <w:szCs w:val="22"/>
        </w:rPr>
        <w:t xml:space="preserve"> may </w:t>
      </w:r>
      <w:r w:rsidR="00BD691D" w:rsidRPr="0039587B">
        <w:rPr>
          <w:rFonts w:ascii="Times New Roman" w:hAnsi="Times New Roman" w:cs="Times New Roman"/>
          <w:sz w:val="22"/>
          <w:szCs w:val="22"/>
        </w:rPr>
        <w:t>facilitate</w:t>
      </w:r>
      <w:r w:rsidR="00FA3BA1" w:rsidRPr="0039587B">
        <w:rPr>
          <w:rFonts w:ascii="Times New Roman" w:hAnsi="Times New Roman" w:cs="Times New Roman"/>
          <w:sz w:val="22"/>
          <w:szCs w:val="22"/>
        </w:rPr>
        <w:t xml:space="preserve"> for easier cross-shelf mechanism</w:t>
      </w:r>
      <w:r w:rsidR="00725044" w:rsidRPr="0039587B">
        <w:rPr>
          <w:rFonts w:ascii="Times New Roman" w:hAnsi="Times New Roman" w:cs="Times New Roman"/>
          <w:sz w:val="22"/>
          <w:szCs w:val="22"/>
        </w:rPr>
        <w:t>s</w:t>
      </w:r>
      <w:r w:rsidR="00FA3BA1" w:rsidRPr="0039587B">
        <w:rPr>
          <w:rFonts w:ascii="Times New Roman" w:hAnsi="Times New Roman" w:cs="Times New Roman"/>
          <w:sz w:val="22"/>
          <w:szCs w:val="22"/>
        </w:rPr>
        <w:t xml:space="preserve"> to transport larvae onto the shelf</w:t>
      </w:r>
      <w:r w:rsidR="00843941" w:rsidRPr="0039587B">
        <w:rPr>
          <w:rFonts w:ascii="Times New Roman" w:hAnsi="Times New Roman" w:cs="Times New Roman"/>
          <w:sz w:val="22"/>
          <w:szCs w:val="22"/>
        </w:rPr>
        <w:t xml:space="preserve">, through </w:t>
      </w:r>
      <w:r w:rsidR="00E801C0" w:rsidRPr="0039587B">
        <w:rPr>
          <w:rFonts w:ascii="Times New Roman" w:hAnsi="Times New Roman" w:cs="Times New Roman"/>
          <w:sz w:val="22"/>
          <w:szCs w:val="22"/>
        </w:rPr>
        <w:t xml:space="preserve">tidal </w:t>
      </w:r>
      <w:r w:rsidR="00F10E93" w:rsidRPr="0039587B">
        <w:rPr>
          <w:rFonts w:ascii="Times New Roman" w:hAnsi="Times New Roman" w:cs="Times New Roman"/>
          <w:sz w:val="22"/>
          <w:szCs w:val="22"/>
        </w:rPr>
        <w:t xml:space="preserve">amplifications, </w:t>
      </w:r>
      <w:r w:rsidR="002B3A63" w:rsidRPr="0039587B">
        <w:rPr>
          <w:rFonts w:ascii="Times New Roman" w:hAnsi="Times New Roman" w:cs="Times New Roman"/>
          <w:sz w:val="22"/>
          <w:szCs w:val="22"/>
        </w:rPr>
        <w:t xml:space="preserve">local patterns of </w:t>
      </w:r>
      <w:r w:rsidR="005136A8" w:rsidRPr="0039587B">
        <w:rPr>
          <w:rFonts w:ascii="Times New Roman" w:hAnsi="Times New Roman" w:cs="Times New Roman"/>
          <w:sz w:val="22"/>
          <w:szCs w:val="22"/>
        </w:rPr>
        <w:t>upwellin</w:t>
      </w:r>
      <w:r w:rsidR="00572E9F" w:rsidRPr="0039587B">
        <w:rPr>
          <w:rFonts w:ascii="Times New Roman" w:hAnsi="Times New Roman" w:cs="Times New Roman"/>
          <w:sz w:val="22"/>
          <w:szCs w:val="22"/>
        </w:rPr>
        <w:t xml:space="preserve">g, and interactions with the complex topography of the GOA (i.e., </w:t>
      </w:r>
      <w:r w:rsidR="009711C5">
        <w:rPr>
          <w:rFonts w:ascii="Times New Roman" w:hAnsi="Times New Roman" w:cs="Times New Roman"/>
          <w:sz w:val="22"/>
          <w:szCs w:val="22"/>
        </w:rPr>
        <w:t>i</w:t>
      </w:r>
      <w:r w:rsidR="00572E9F" w:rsidRPr="0039587B">
        <w:rPr>
          <w:rFonts w:ascii="Times New Roman" w:hAnsi="Times New Roman" w:cs="Times New Roman"/>
          <w:sz w:val="22"/>
          <w:szCs w:val="22"/>
        </w:rPr>
        <w:t>nteractions with troughs, submarine canyons, and banks can result in tidally generated internal waves</w:t>
      </w:r>
      <w:r w:rsidR="00DF5D30">
        <w:rPr>
          <w:rFonts w:ascii="Times New Roman" w:hAnsi="Times New Roman" w:cs="Times New Roman"/>
          <w:sz w:val="22"/>
          <w:szCs w:val="22"/>
        </w:rPr>
        <w:t xml:space="preserve">, </w:t>
      </w:r>
      <w:r w:rsidR="00572E9F" w:rsidRPr="0039587B">
        <w:rPr>
          <w:rFonts w:ascii="Times New Roman" w:hAnsi="Times New Roman" w:cs="Times New Roman"/>
          <w:sz w:val="22"/>
          <w:szCs w:val="22"/>
        </w:rPr>
        <w:t>shelf-slope eddies, and current meanders that can also bring oceanic water up to the shelf)</w:t>
      </w:r>
      <w:r w:rsidR="004D14DF" w:rsidRPr="0039587B">
        <w:rPr>
          <w:rFonts w:ascii="Times New Roman" w:hAnsi="Times New Roman" w:cs="Times New Roman"/>
          <w:sz w:val="22"/>
          <w:szCs w:val="22"/>
        </w:rPr>
        <w:t xml:space="preserve">. </w:t>
      </w:r>
      <w:r w:rsidR="00834EB9">
        <w:rPr>
          <w:rFonts w:ascii="Times New Roman" w:hAnsi="Times New Roman" w:cs="Times New Roman"/>
          <w:sz w:val="22"/>
          <w:szCs w:val="22"/>
        </w:rPr>
        <w:t xml:space="preserve">However, some spawning likely also occurs around the western GOA region. </w:t>
      </w:r>
      <w:r w:rsidR="00EB173B">
        <w:rPr>
          <w:rFonts w:ascii="Times New Roman" w:hAnsi="Times New Roman" w:cs="Times New Roman"/>
          <w:sz w:val="22"/>
          <w:szCs w:val="22"/>
        </w:rPr>
        <w:t>S</w:t>
      </w:r>
      <w:r w:rsidR="00D757F0">
        <w:rPr>
          <w:rFonts w:ascii="Times New Roman" w:hAnsi="Times New Roman" w:cs="Times New Roman"/>
          <w:sz w:val="22"/>
          <w:szCs w:val="22"/>
        </w:rPr>
        <w:t>imulation</w:t>
      </w:r>
      <w:r w:rsidR="00834EB9">
        <w:rPr>
          <w:rFonts w:ascii="Times New Roman" w:hAnsi="Times New Roman" w:cs="Times New Roman"/>
          <w:sz w:val="22"/>
          <w:szCs w:val="22"/>
        </w:rPr>
        <w:t xml:space="preserve"> studies have </w:t>
      </w:r>
      <w:r w:rsidR="00D07FA1">
        <w:rPr>
          <w:rFonts w:ascii="Times New Roman" w:hAnsi="Times New Roman" w:cs="Times New Roman"/>
          <w:sz w:val="22"/>
          <w:szCs w:val="22"/>
        </w:rPr>
        <w:t>suggested</w:t>
      </w:r>
      <w:r w:rsidR="00834EB9">
        <w:rPr>
          <w:rFonts w:ascii="Times New Roman" w:hAnsi="Times New Roman" w:cs="Times New Roman"/>
          <w:sz w:val="22"/>
          <w:szCs w:val="22"/>
        </w:rPr>
        <w:t xml:space="preserve"> that spawning along the western GOA </w:t>
      </w:r>
      <w:r w:rsidR="00D07FA1">
        <w:rPr>
          <w:rFonts w:ascii="Times New Roman" w:hAnsi="Times New Roman" w:cs="Times New Roman"/>
          <w:sz w:val="22"/>
          <w:szCs w:val="22"/>
        </w:rPr>
        <w:t>continental</w:t>
      </w:r>
      <w:r w:rsidR="00C36098">
        <w:rPr>
          <w:rFonts w:ascii="Times New Roman" w:hAnsi="Times New Roman" w:cs="Times New Roman"/>
          <w:sz w:val="22"/>
          <w:szCs w:val="22"/>
        </w:rPr>
        <w:t xml:space="preserve"> slope </w:t>
      </w:r>
      <w:r w:rsidR="00834EB9">
        <w:rPr>
          <w:rFonts w:ascii="Times New Roman" w:hAnsi="Times New Roman" w:cs="Times New Roman"/>
          <w:sz w:val="22"/>
          <w:szCs w:val="22"/>
        </w:rPr>
        <w:t xml:space="preserve">does not result in egg and/or larval </w:t>
      </w:r>
      <w:r w:rsidR="00D757F0">
        <w:rPr>
          <w:rFonts w:ascii="Times New Roman" w:hAnsi="Times New Roman" w:cs="Times New Roman"/>
          <w:sz w:val="22"/>
          <w:szCs w:val="22"/>
        </w:rPr>
        <w:t>retention</w:t>
      </w:r>
      <w:r w:rsidR="00834EB9">
        <w:rPr>
          <w:rFonts w:ascii="Times New Roman" w:hAnsi="Times New Roman" w:cs="Times New Roman"/>
          <w:sz w:val="22"/>
          <w:szCs w:val="22"/>
        </w:rPr>
        <w:t xml:space="preserve"> within the GOA</w:t>
      </w:r>
      <w:r w:rsidR="00EC07E7">
        <w:rPr>
          <w:rFonts w:ascii="Times New Roman" w:hAnsi="Times New Roman" w:cs="Times New Roman"/>
          <w:sz w:val="22"/>
          <w:szCs w:val="22"/>
        </w:rPr>
        <w:t xml:space="preserve">, </w:t>
      </w:r>
      <w:r w:rsidR="00EB173B">
        <w:rPr>
          <w:rFonts w:ascii="Times New Roman" w:hAnsi="Times New Roman" w:cs="Times New Roman"/>
          <w:sz w:val="22"/>
          <w:szCs w:val="22"/>
        </w:rPr>
        <w:t xml:space="preserve">given the westward </w:t>
      </w:r>
      <w:del w:id="8" w:author="Franz Mueter" w:date="2024-04-21T13:47:00Z">
        <w:r w:rsidR="00EB173B" w:rsidDel="003B3F66">
          <w:rPr>
            <w:rFonts w:ascii="Times New Roman" w:hAnsi="Times New Roman" w:cs="Times New Roman"/>
            <w:sz w:val="22"/>
            <w:szCs w:val="22"/>
          </w:rPr>
          <w:delText xml:space="preserve">influence </w:delText>
        </w:r>
      </w:del>
      <w:ins w:id="9" w:author="Franz Mueter" w:date="2024-04-21T13:47:00Z">
        <w:r w:rsidR="003B3F66">
          <w:rPr>
            <w:rFonts w:ascii="Times New Roman" w:hAnsi="Times New Roman" w:cs="Times New Roman"/>
            <w:sz w:val="22"/>
            <w:szCs w:val="22"/>
          </w:rPr>
          <w:t xml:space="preserve">flow </w:t>
        </w:r>
      </w:ins>
      <w:r w:rsidR="00EB173B">
        <w:rPr>
          <w:rFonts w:ascii="Times New Roman" w:hAnsi="Times New Roman" w:cs="Times New Roman"/>
          <w:sz w:val="22"/>
          <w:szCs w:val="22"/>
        </w:rPr>
        <w:t xml:space="preserve">of the ACC, AS, and AC, </w:t>
      </w:r>
      <w:r w:rsidR="007207B5">
        <w:rPr>
          <w:rFonts w:ascii="Times New Roman" w:hAnsi="Times New Roman" w:cs="Times New Roman"/>
          <w:sz w:val="22"/>
          <w:szCs w:val="22"/>
        </w:rPr>
        <w:t>and instead, likely results in eggs and larvae being transported in</w:t>
      </w:r>
      <w:ins w:id="10" w:author="Franz Mueter" w:date="2024-04-21T13:47:00Z">
        <w:r w:rsidR="003B3F66">
          <w:rPr>
            <w:rFonts w:ascii="Times New Roman" w:hAnsi="Times New Roman" w:cs="Times New Roman"/>
            <w:sz w:val="22"/>
            <w:szCs w:val="22"/>
          </w:rPr>
          <w:t>to</w:t>
        </w:r>
      </w:ins>
      <w:r w:rsidR="007207B5">
        <w:rPr>
          <w:rFonts w:ascii="Times New Roman" w:hAnsi="Times New Roman" w:cs="Times New Roman"/>
          <w:sz w:val="22"/>
          <w:szCs w:val="22"/>
        </w:rPr>
        <w:t xml:space="preserve"> the Bering Sea and Aleutian Islands</w:t>
      </w:r>
      <w:r w:rsidR="00BB5903">
        <w:rPr>
          <w:rFonts w:ascii="Times New Roman" w:hAnsi="Times New Roman" w:cs="Times New Roman"/>
          <w:sz w:val="22"/>
          <w:szCs w:val="22"/>
        </w:rPr>
        <w:t xml:space="preserve"> (assuming that no </w:t>
      </w:r>
      <w:commentRangeStart w:id="11"/>
      <w:r w:rsidR="00BB5903">
        <w:rPr>
          <w:rFonts w:ascii="Times New Roman" w:hAnsi="Times New Roman" w:cs="Times New Roman"/>
          <w:sz w:val="22"/>
          <w:szCs w:val="22"/>
        </w:rPr>
        <w:t xml:space="preserve">directed movement </w:t>
      </w:r>
      <w:commentRangeEnd w:id="11"/>
      <w:r w:rsidR="003B3F66">
        <w:rPr>
          <w:rStyle w:val="CommentReference"/>
        </w:rPr>
        <w:commentReference w:id="11"/>
      </w:r>
      <w:r w:rsidR="00BB5903">
        <w:rPr>
          <w:rFonts w:ascii="Times New Roman" w:hAnsi="Times New Roman" w:cs="Times New Roman"/>
          <w:sz w:val="22"/>
          <w:szCs w:val="22"/>
        </w:rPr>
        <w:t xml:space="preserve">occurs). </w:t>
      </w:r>
      <w:r w:rsidR="008E01C9" w:rsidRPr="0039587B">
        <w:rPr>
          <w:rFonts w:ascii="Times New Roman" w:hAnsi="Times New Roman" w:cs="Times New Roman"/>
          <w:sz w:val="22"/>
          <w:szCs w:val="22"/>
        </w:rPr>
        <w:t xml:space="preserve">The transition from eggs to larvae is thought to occur </w:t>
      </w:r>
      <w:r w:rsidR="00DF1C7B" w:rsidRPr="0039587B">
        <w:rPr>
          <w:rFonts w:ascii="Times New Roman" w:hAnsi="Times New Roman" w:cs="Times New Roman"/>
          <w:sz w:val="22"/>
          <w:szCs w:val="22"/>
        </w:rPr>
        <w:t xml:space="preserve">after several weeks (12 – 30 days), where larvae are relatively large in size </w:t>
      </w:r>
      <w:r w:rsidR="00E3412C" w:rsidRPr="0039587B">
        <w:rPr>
          <w:rFonts w:ascii="Times New Roman" w:hAnsi="Times New Roman" w:cs="Times New Roman"/>
          <w:sz w:val="22"/>
          <w:szCs w:val="22"/>
        </w:rPr>
        <w:t xml:space="preserve">(~6mm), which may help improve survival rates. </w:t>
      </w:r>
      <w:r w:rsidR="00D214E4" w:rsidRPr="0039587B">
        <w:rPr>
          <w:rFonts w:ascii="Times New Roman" w:hAnsi="Times New Roman" w:cs="Times New Roman"/>
          <w:sz w:val="22"/>
          <w:szCs w:val="22"/>
        </w:rPr>
        <w:t>Furthermore, larvae are thought to only exhibit movements after about a month, during which they ascend to the neuston (around May) and are able to control their vertical movements</w:t>
      </w:r>
      <w:r w:rsidR="000A312F" w:rsidRPr="0039587B">
        <w:rPr>
          <w:rFonts w:ascii="Times New Roman" w:hAnsi="Times New Roman" w:cs="Times New Roman"/>
          <w:sz w:val="22"/>
          <w:szCs w:val="22"/>
        </w:rPr>
        <w:t xml:space="preserve">, through the development of fairly large pectoral fins during this life-stage. </w:t>
      </w:r>
      <w:r w:rsidR="00754FB3" w:rsidRPr="0039587B">
        <w:rPr>
          <w:rFonts w:ascii="Times New Roman" w:hAnsi="Times New Roman" w:cs="Times New Roman"/>
          <w:sz w:val="22"/>
          <w:szCs w:val="22"/>
        </w:rPr>
        <w:t xml:space="preserve">As such, </w:t>
      </w:r>
      <w:r w:rsidR="009D03CE" w:rsidRPr="0039587B">
        <w:rPr>
          <w:rFonts w:ascii="Times New Roman" w:hAnsi="Times New Roman" w:cs="Times New Roman"/>
          <w:sz w:val="22"/>
          <w:szCs w:val="22"/>
        </w:rPr>
        <w:t xml:space="preserve">if eddies or meanders were to be encountered, </w:t>
      </w:r>
      <w:r w:rsidR="0092566E" w:rsidRPr="0039587B">
        <w:rPr>
          <w:rFonts w:ascii="Times New Roman" w:hAnsi="Times New Roman" w:cs="Times New Roman"/>
          <w:sz w:val="22"/>
          <w:szCs w:val="22"/>
        </w:rPr>
        <w:t xml:space="preserve">larvae and juveniles are likely to be able to </w:t>
      </w:r>
      <w:r w:rsidR="009A68D8" w:rsidRPr="0039587B">
        <w:rPr>
          <w:rFonts w:ascii="Times New Roman" w:hAnsi="Times New Roman" w:cs="Times New Roman"/>
          <w:sz w:val="22"/>
          <w:szCs w:val="22"/>
        </w:rPr>
        <w:t xml:space="preserve">maintain their vertical positions within eddies, while </w:t>
      </w:r>
      <w:r w:rsidR="00654CEB" w:rsidRPr="0039587B">
        <w:rPr>
          <w:rFonts w:ascii="Times New Roman" w:hAnsi="Times New Roman" w:cs="Times New Roman"/>
          <w:sz w:val="22"/>
          <w:szCs w:val="22"/>
        </w:rPr>
        <w:t>exhibiting direct</w:t>
      </w:r>
      <w:r w:rsidR="008238E3" w:rsidRPr="0039587B">
        <w:rPr>
          <w:rFonts w:ascii="Times New Roman" w:hAnsi="Times New Roman" w:cs="Times New Roman"/>
          <w:sz w:val="22"/>
          <w:szCs w:val="22"/>
        </w:rPr>
        <w:t>ed</w:t>
      </w:r>
      <w:r w:rsidR="00654CEB" w:rsidRPr="0039587B">
        <w:rPr>
          <w:rFonts w:ascii="Times New Roman" w:hAnsi="Times New Roman" w:cs="Times New Roman"/>
          <w:sz w:val="22"/>
          <w:szCs w:val="22"/>
        </w:rPr>
        <w:t xml:space="preserve"> horizontal movements towards inshore region</w:t>
      </w:r>
      <w:r w:rsidR="008238E3" w:rsidRPr="0039587B">
        <w:rPr>
          <w:rFonts w:ascii="Times New Roman" w:hAnsi="Times New Roman" w:cs="Times New Roman"/>
          <w:sz w:val="22"/>
          <w:szCs w:val="22"/>
        </w:rPr>
        <w:t xml:space="preserve">s when encountered. </w:t>
      </w:r>
      <w:r w:rsidR="00E827F4" w:rsidRPr="0039587B">
        <w:rPr>
          <w:rFonts w:ascii="Times New Roman" w:hAnsi="Times New Roman" w:cs="Times New Roman"/>
          <w:sz w:val="22"/>
          <w:szCs w:val="22"/>
        </w:rPr>
        <w:t>Directed horizontal movements are not unlikely for sablefish, particularly</w:t>
      </w:r>
      <w:r w:rsidR="00CF1465" w:rsidRPr="0039587B">
        <w:rPr>
          <w:rFonts w:ascii="Times New Roman" w:hAnsi="Times New Roman" w:cs="Times New Roman"/>
          <w:sz w:val="22"/>
          <w:szCs w:val="22"/>
        </w:rPr>
        <w:t xml:space="preserve"> given their large pectoral fins, and</w:t>
      </w:r>
      <w:r w:rsidR="00E827F4" w:rsidRPr="0039587B">
        <w:rPr>
          <w:rFonts w:ascii="Times New Roman" w:hAnsi="Times New Roman" w:cs="Times New Roman"/>
          <w:sz w:val="22"/>
          <w:szCs w:val="22"/>
        </w:rPr>
        <w:t xml:space="preserve"> because </w:t>
      </w:r>
      <w:r w:rsidR="007B627A" w:rsidRPr="0039587B">
        <w:rPr>
          <w:rFonts w:ascii="Times New Roman" w:hAnsi="Times New Roman" w:cs="Times New Roman"/>
          <w:sz w:val="22"/>
          <w:szCs w:val="22"/>
        </w:rPr>
        <w:t xml:space="preserve">simulation studies have found that </w:t>
      </w:r>
      <w:r w:rsidR="00585AFC" w:rsidRPr="0039587B">
        <w:rPr>
          <w:rFonts w:ascii="Times New Roman" w:hAnsi="Times New Roman" w:cs="Times New Roman"/>
          <w:sz w:val="22"/>
          <w:szCs w:val="22"/>
        </w:rPr>
        <w:t xml:space="preserve">in the absence of horizontal movements, </w:t>
      </w:r>
      <w:r w:rsidR="00756909" w:rsidRPr="0039587B">
        <w:rPr>
          <w:rFonts w:ascii="Times New Roman" w:hAnsi="Times New Roman" w:cs="Times New Roman"/>
          <w:sz w:val="22"/>
          <w:szCs w:val="22"/>
        </w:rPr>
        <w:t xml:space="preserve">larvae rarely get </w:t>
      </w:r>
      <w:r w:rsidR="00EC4E2C">
        <w:rPr>
          <w:rFonts w:ascii="Times New Roman" w:hAnsi="Times New Roman" w:cs="Times New Roman"/>
          <w:sz w:val="22"/>
          <w:szCs w:val="22"/>
        </w:rPr>
        <w:t>advected</w:t>
      </w:r>
      <w:r w:rsidR="00756909" w:rsidRPr="0039587B">
        <w:rPr>
          <w:rFonts w:ascii="Times New Roman" w:hAnsi="Times New Roman" w:cs="Times New Roman"/>
          <w:sz w:val="22"/>
          <w:szCs w:val="22"/>
        </w:rPr>
        <w:t xml:space="preserve"> into </w:t>
      </w:r>
      <w:r w:rsidR="002B6C76" w:rsidRPr="0039587B">
        <w:rPr>
          <w:rFonts w:ascii="Times New Roman" w:hAnsi="Times New Roman" w:cs="Times New Roman"/>
          <w:sz w:val="22"/>
          <w:szCs w:val="22"/>
        </w:rPr>
        <w:t xml:space="preserve">known </w:t>
      </w:r>
      <w:r w:rsidR="00CE346D" w:rsidRPr="0039587B">
        <w:rPr>
          <w:rFonts w:ascii="Times New Roman" w:hAnsi="Times New Roman" w:cs="Times New Roman"/>
          <w:sz w:val="22"/>
          <w:szCs w:val="22"/>
        </w:rPr>
        <w:t>regions</w:t>
      </w:r>
      <w:r w:rsidR="00756909" w:rsidRPr="0039587B">
        <w:rPr>
          <w:rFonts w:ascii="Times New Roman" w:hAnsi="Times New Roman" w:cs="Times New Roman"/>
          <w:sz w:val="22"/>
          <w:szCs w:val="22"/>
        </w:rPr>
        <w:t xml:space="preserve"> of high juvenile sablefish abundance </w:t>
      </w:r>
      <w:r w:rsidR="005E70F0" w:rsidRPr="0039587B">
        <w:rPr>
          <w:rFonts w:ascii="Times New Roman" w:hAnsi="Times New Roman" w:cs="Times New Roman"/>
          <w:sz w:val="22"/>
          <w:szCs w:val="22"/>
        </w:rPr>
        <w:fldChar w:fldCharType="begin"/>
      </w:r>
      <w:r w:rsidR="005E70F0" w:rsidRPr="0039587B">
        <w:rPr>
          <w:rFonts w:ascii="Times New Roman" w:hAnsi="Times New Roman" w:cs="Times New Roman"/>
          <w:sz w:val="22"/>
          <w:szCs w:val="22"/>
        </w:rPr>
        <w:instrText xml:space="preserve"> ADDIN ZOTERO_ITEM CSL_CITATION {"citationID":"d4ObP4WE","properties":{"formattedCitation":"(Gibson et al. 2019)","plainCitation":"(Gibson et al. 2019)","noteIndex":0},"citationItems":[{"id":453,"uris":["http://zotero.org/users/6698527/items/WSDPJZRA"],"itemData":{"id":453,"type":"article-journal","abstract":"Little is known about the mechanism of transport that enables age-0 sablefish (Anoplopoma fimbria) to reach suitable nursery sites from spawning locations far offshore, or the strength of the connection between individual spawning sites and nursery areas, or how variability in the strength of these connections may impact recruitment success. Using a model for the early life stages of sablefish, we explored the variability in connectivity between spawning and recruitment sites that can arise solely from interannual variability in environmental forcing and its impact on transport. Our major findings are that 1) the model indicates young sablefish settling in nursery areas in the Gulf of Alaska were most likely spawned in the eastern Gulf; 2) sablefish spawned in the western Gulf of Alaska are unlikely to settle anywhere in the Gulf, and are more likely to be advected farther west, perhaps to settle in the Aleutian islands or Bering Sea (to contribute to the Alaska population, they would have to undergo an active return migration as they mature); 3) total connectivity between all spawning sites and nursery areas showed stronger correlation with recruitment estimates than the strength of connections to or from specific regions; and 4) transport to St. John Baptist Bay, a known sablefish nursery area, was not the most probable end point for sablefish spawned throughout our Gulf of Alaska model domain. This suggests that young individuals arrive at this persistent nursery area due to directional swimming behavior, highly localized spawning, or smallscale currents not captured in the hydrographic model. The fact that no single correlate in our analysis had a very strong relationship to sablefish recruitment indicates that recruitment variability arises from complex interactions between the environment and the individual, and a possible disconnect in spatial scales between the Gulf of Alaska sablefish IBM and the broader sablefish stock assessment, which includes both the GOA and the Eastern Bering Sea, as well as possible contributions from Canadian stocks to the south. Our analyses determined that although the timing and extent of this transport shows significant interannual variability, both the location of likely sablefish spawning (source) areas and the comparative strength of connectivity between spawning and nursery sites appear to be relatively consistent year-to-year.","container-title":"Deep Sea Research Part II: Topical Studies in Oceanography","DOI":"10.1016/j.dsr2.2018.05.015","ISSN":"09670645","journalAbbreviation":"Deep Sea Research Part II: Topical Studies in Oceanography","language":"en","page":"89-112","source":"DOI.org (Crossref)","title":"An individual-based model for sablefish: Exploring the connectivity between potential spawning and nursery grounds in the Gulf of Alaska","title-short":"An individual-based model for sablefish","volume":"165","author":[{"family":"Gibson","given":"G.A."},{"family":"Stockhausen","given":"W.T."},{"family":"Coyle","given":"K.O."},{"family":"Hinckley","given":"S."},{"family":"Parada","given":"C."},{"family":"Hermann","given":"A.J."},{"family":"Doyle","given":"M."},{"family":"Ladd","given":"C."}],"issued":{"date-parts":[["2019",7]]}}}],"schema":"https://github.com/citation-style-language/schema/raw/master/csl-citation.json"} </w:instrText>
      </w:r>
      <w:r w:rsidR="005E70F0" w:rsidRPr="0039587B">
        <w:rPr>
          <w:rFonts w:ascii="Times New Roman" w:hAnsi="Times New Roman" w:cs="Times New Roman"/>
          <w:sz w:val="22"/>
          <w:szCs w:val="22"/>
        </w:rPr>
        <w:fldChar w:fldCharType="separate"/>
      </w:r>
      <w:r w:rsidR="005E70F0" w:rsidRPr="0039587B">
        <w:rPr>
          <w:rFonts w:ascii="Times New Roman" w:hAnsi="Times New Roman" w:cs="Times New Roman"/>
          <w:noProof/>
          <w:sz w:val="22"/>
          <w:szCs w:val="22"/>
        </w:rPr>
        <w:t>(Gibson et al. 2019)</w:t>
      </w:r>
      <w:r w:rsidR="005E70F0" w:rsidRPr="0039587B">
        <w:rPr>
          <w:rFonts w:ascii="Times New Roman" w:hAnsi="Times New Roman" w:cs="Times New Roman"/>
          <w:sz w:val="22"/>
          <w:szCs w:val="22"/>
        </w:rPr>
        <w:fldChar w:fldCharType="end"/>
      </w:r>
      <w:r w:rsidR="00D94A62" w:rsidRPr="0039587B">
        <w:rPr>
          <w:rFonts w:ascii="Times New Roman" w:hAnsi="Times New Roman" w:cs="Times New Roman"/>
          <w:sz w:val="22"/>
          <w:szCs w:val="22"/>
        </w:rPr>
        <w:t xml:space="preserve">. </w:t>
      </w:r>
    </w:p>
    <w:p w14:paraId="0D8CEB72" w14:textId="77777777" w:rsidR="004F12DF" w:rsidRDefault="004F12DF" w:rsidP="00C72C01">
      <w:pPr>
        <w:ind w:firstLine="720"/>
        <w:rPr>
          <w:rFonts w:ascii="Times New Roman" w:hAnsi="Times New Roman" w:cs="Times New Roman"/>
          <w:sz w:val="22"/>
          <w:szCs w:val="22"/>
        </w:rPr>
      </w:pPr>
    </w:p>
    <w:p w14:paraId="1873CFB8" w14:textId="0E7DE8C8" w:rsidR="00F14551" w:rsidRDefault="004F12DF" w:rsidP="00C72C01">
      <w:pPr>
        <w:ind w:firstLine="720"/>
        <w:rPr>
          <w:rFonts w:ascii="Times New Roman" w:hAnsi="Times New Roman" w:cs="Times New Roman"/>
          <w:sz w:val="22"/>
          <w:szCs w:val="22"/>
        </w:rPr>
      </w:pPr>
      <w:r>
        <w:rPr>
          <w:rFonts w:ascii="Times New Roman" w:hAnsi="Times New Roman" w:cs="Times New Roman"/>
          <w:sz w:val="22"/>
          <w:szCs w:val="22"/>
        </w:rPr>
        <w:t>T</w:t>
      </w:r>
      <w:r w:rsidR="00E4030F" w:rsidRPr="0039587B">
        <w:rPr>
          <w:rFonts w:ascii="Times New Roman" w:hAnsi="Times New Roman" w:cs="Times New Roman"/>
          <w:sz w:val="22"/>
          <w:szCs w:val="22"/>
        </w:rPr>
        <w:t>he</w:t>
      </w:r>
      <w:r w:rsidR="006E48F7" w:rsidRPr="0039587B">
        <w:rPr>
          <w:rFonts w:ascii="Times New Roman" w:hAnsi="Times New Roman" w:cs="Times New Roman"/>
          <w:sz w:val="22"/>
          <w:szCs w:val="22"/>
        </w:rPr>
        <w:t xml:space="preserve"> </w:t>
      </w:r>
      <w:r w:rsidR="00683F3B" w:rsidRPr="0039587B">
        <w:rPr>
          <w:rFonts w:ascii="Times New Roman" w:hAnsi="Times New Roman" w:cs="Times New Roman"/>
          <w:sz w:val="22"/>
          <w:szCs w:val="22"/>
        </w:rPr>
        <w:t xml:space="preserve">general pattern of </w:t>
      </w:r>
      <w:r w:rsidR="004B3CA5" w:rsidRPr="0039587B">
        <w:rPr>
          <w:rFonts w:ascii="Times New Roman" w:hAnsi="Times New Roman" w:cs="Times New Roman"/>
          <w:sz w:val="22"/>
          <w:szCs w:val="22"/>
        </w:rPr>
        <w:t xml:space="preserve">larvae </w:t>
      </w:r>
      <w:r w:rsidR="00683F3B" w:rsidRPr="0039587B">
        <w:rPr>
          <w:rFonts w:ascii="Times New Roman" w:hAnsi="Times New Roman" w:cs="Times New Roman"/>
          <w:sz w:val="22"/>
          <w:szCs w:val="22"/>
        </w:rPr>
        <w:t>ascending to the neuston during the months of May also generally coincide</w:t>
      </w:r>
      <w:r w:rsidR="005A672C">
        <w:rPr>
          <w:rFonts w:ascii="Times New Roman" w:hAnsi="Times New Roman" w:cs="Times New Roman"/>
          <w:sz w:val="22"/>
          <w:szCs w:val="22"/>
        </w:rPr>
        <w:t>s</w:t>
      </w:r>
      <w:r w:rsidR="00683F3B" w:rsidRPr="0039587B">
        <w:rPr>
          <w:rFonts w:ascii="Times New Roman" w:hAnsi="Times New Roman" w:cs="Times New Roman"/>
          <w:sz w:val="22"/>
          <w:szCs w:val="22"/>
        </w:rPr>
        <w:t xml:space="preserve"> with</w:t>
      </w:r>
      <w:r w:rsidR="00870033" w:rsidRPr="0039587B">
        <w:rPr>
          <w:rFonts w:ascii="Times New Roman" w:hAnsi="Times New Roman" w:cs="Times New Roman"/>
          <w:sz w:val="22"/>
          <w:szCs w:val="22"/>
        </w:rPr>
        <w:t xml:space="preserve"> stratification processes and an offshore spring bloom, which has been found to </w:t>
      </w:r>
      <w:r w:rsidR="00B74492" w:rsidRPr="0039587B">
        <w:rPr>
          <w:rFonts w:ascii="Times New Roman" w:hAnsi="Times New Roman" w:cs="Times New Roman"/>
          <w:sz w:val="22"/>
          <w:szCs w:val="22"/>
        </w:rPr>
        <w:t>be correlated with recruitment success</w:t>
      </w:r>
      <w:r w:rsidR="009C492D">
        <w:rPr>
          <w:rFonts w:ascii="Times New Roman" w:hAnsi="Times New Roman" w:cs="Times New Roman"/>
          <w:sz w:val="22"/>
          <w:szCs w:val="22"/>
        </w:rPr>
        <w:t xml:space="preserve"> </w:t>
      </w:r>
      <w:r w:rsidR="00A246AA">
        <w:rPr>
          <w:rFonts w:ascii="Times New Roman" w:hAnsi="Times New Roman" w:cs="Times New Roman"/>
          <w:sz w:val="22"/>
          <w:szCs w:val="22"/>
        </w:rPr>
        <w:fldChar w:fldCharType="begin"/>
      </w:r>
      <w:r w:rsidR="00A246AA">
        <w:rPr>
          <w:rFonts w:ascii="Times New Roman" w:hAnsi="Times New Roman" w:cs="Times New Roman"/>
          <w:sz w:val="22"/>
          <w:szCs w:val="22"/>
        </w:rPr>
        <w:instrText xml:space="preserve"> ADDIN ZOTERO_ITEM CSL_CITATION {"citationID":"KidG5D1C","properties":{"formattedCitation":"(Gibson et al. 2019)","plainCitation":"(Gibson et al. 2019)","noteIndex":0},"citationItems":[{"id":453,"uris":["http://zotero.org/users/6698527/items/WSDPJZRA"],"itemData":{"id":453,"type":"article-journal","abstract":"Little is known about the mechanism of transport that enables age-0 sablefish (Anoplopoma fimbria) to reach suitable nursery sites from spawning locations far offshore, or the strength of the connection between individual spawning sites and nursery areas, or how variability in the strength of these connections may impact recruitment success. Using a model for the early life stages of sablefish, we explored the variability in connectivity between spawning and recruitment sites that can arise solely from interannual variability in environmental forcing and its impact on transport. Our major findings are that 1) the model indicates young sablefish settling in nursery areas in the Gulf of Alaska were most likely spawned in the eastern Gulf; 2) sablefish spawned in the western Gulf of Alaska are unlikely to settle anywhere in the Gulf, and are more likely to be advected farther west, perhaps to settle in the Aleutian islands or Bering Sea (to contribute to the Alaska population, they would have to undergo an active return migration as they mature); 3) total connectivity between all spawning sites and nursery areas showed stronger correlation with recruitment estimates than the strength of connections to or from specific regions; and 4) transport to St. John Baptist Bay, a known sablefish nursery area, was not the most probable end point for sablefish spawned throughout our Gulf of Alaska model domain. This suggests that young individuals arrive at this persistent nursery area due to directional swimming behavior, highly localized spawning, or smallscale currents not captured in the hydrographic model. The fact that no single correlate in our analysis had a very strong relationship to sablefish recruitment indicates that recruitment variability arises from complex interactions between the environment and the individual, and a possible disconnect in spatial scales between the Gulf of Alaska sablefish IBM and the broader sablefish stock assessment, which includes both the GOA and the Eastern Bering Sea, as well as possible contributions from Canadian stocks to the south. Our analyses determined that although the timing and extent of this transport shows significant interannual variability, both the location of likely sablefish spawning (source) areas and the comparative strength of connectivity between spawning and nursery sites appear to be relatively consistent year-to-year.","container-title":"Deep Sea Research Part II: Topical Studies in Oceanography","DOI":"10.1016/j.dsr2.2018.05.015","ISSN":"09670645","journalAbbreviation":"Deep Sea Research Part II: Topical Studies in Oceanography","language":"en","page":"89-112","source":"DOI.org (Crossref)","title":"An individual-based model for sablefish: Exploring the connectivity between potential spawning and nursery grounds in the Gulf of Alaska","title-short":"An individual-based model for sablefish","volume":"165","author":[{"family":"Gibson","given":"G.A."},{"family":"Stockhausen","given":"W.T."},{"family":"Coyle","given":"K.O."},{"family":"Hinckley","given":"S."},{"family":"Parada","given":"C."},{"family":"Hermann","given":"A.J."},{"family":"Doyle","given":"M."},{"family":"Ladd","given":"C."}],"issued":{"date-parts":[["2019",7]]}}}],"schema":"https://github.com/citation-style-language/schema/raw/master/csl-citation.json"} </w:instrText>
      </w:r>
      <w:r w:rsidR="00A246AA">
        <w:rPr>
          <w:rFonts w:ascii="Times New Roman" w:hAnsi="Times New Roman" w:cs="Times New Roman"/>
          <w:sz w:val="22"/>
          <w:szCs w:val="22"/>
        </w:rPr>
        <w:fldChar w:fldCharType="separate"/>
      </w:r>
      <w:r w:rsidR="00A246AA">
        <w:rPr>
          <w:rFonts w:ascii="Times New Roman" w:hAnsi="Times New Roman" w:cs="Times New Roman"/>
          <w:noProof/>
          <w:sz w:val="22"/>
          <w:szCs w:val="22"/>
        </w:rPr>
        <w:t>(Gibson et al. 2019)</w:t>
      </w:r>
      <w:r w:rsidR="00A246AA">
        <w:rPr>
          <w:rFonts w:ascii="Times New Roman" w:hAnsi="Times New Roman" w:cs="Times New Roman"/>
          <w:sz w:val="22"/>
          <w:szCs w:val="22"/>
        </w:rPr>
        <w:fldChar w:fldCharType="end"/>
      </w:r>
      <w:r w:rsidR="00B74492" w:rsidRPr="0039587B">
        <w:rPr>
          <w:rFonts w:ascii="Times New Roman" w:hAnsi="Times New Roman" w:cs="Times New Roman"/>
          <w:sz w:val="22"/>
          <w:szCs w:val="22"/>
        </w:rPr>
        <w:t xml:space="preserve">. </w:t>
      </w:r>
      <w:r w:rsidR="00613CB5">
        <w:rPr>
          <w:rFonts w:ascii="Times New Roman" w:hAnsi="Times New Roman" w:cs="Times New Roman"/>
          <w:sz w:val="22"/>
          <w:szCs w:val="22"/>
        </w:rPr>
        <w:t xml:space="preserve">As larvae develop into juveniles, </w:t>
      </w:r>
      <w:r w:rsidR="00F32C17">
        <w:rPr>
          <w:rFonts w:ascii="Times New Roman" w:hAnsi="Times New Roman" w:cs="Times New Roman"/>
          <w:sz w:val="22"/>
          <w:szCs w:val="22"/>
        </w:rPr>
        <w:t xml:space="preserve">it is thought that the transition from offshore to inshore regions tends to occur during the months of June to August, which corresponds with warmer water temperatures, </w:t>
      </w:r>
      <w:r w:rsidR="003750D6">
        <w:rPr>
          <w:rFonts w:ascii="Times New Roman" w:hAnsi="Times New Roman" w:cs="Times New Roman"/>
          <w:sz w:val="22"/>
          <w:szCs w:val="22"/>
        </w:rPr>
        <w:t xml:space="preserve">and the highest metabolic potential for growth during this period. </w:t>
      </w:r>
      <w:r w:rsidR="001D7181">
        <w:rPr>
          <w:rFonts w:ascii="Times New Roman" w:hAnsi="Times New Roman" w:cs="Times New Roman"/>
          <w:sz w:val="22"/>
          <w:szCs w:val="22"/>
        </w:rPr>
        <w:t xml:space="preserve">As noted above, </w:t>
      </w:r>
      <w:r w:rsidR="002601C9">
        <w:rPr>
          <w:rFonts w:ascii="Times New Roman" w:hAnsi="Times New Roman" w:cs="Times New Roman"/>
          <w:sz w:val="22"/>
          <w:szCs w:val="22"/>
        </w:rPr>
        <w:t xml:space="preserve">sablefish tend to prefer inshore habitats as juveniles. However, it is commonly observed during high recruitment events, that juveniles will also inhabit the shelf regions, </w:t>
      </w:r>
      <w:r w:rsidR="00444B80">
        <w:rPr>
          <w:rFonts w:ascii="Times New Roman" w:hAnsi="Times New Roman" w:cs="Times New Roman"/>
          <w:sz w:val="22"/>
          <w:szCs w:val="22"/>
        </w:rPr>
        <w:t xml:space="preserve">suggesting that </w:t>
      </w:r>
      <w:r w:rsidR="00B06E39">
        <w:rPr>
          <w:rFonts w:ascii="Times New Roman" w:hAnsi="Times New Roman" w:cs="Times New Roman"/>
          <w:sz w:val="22"/>
          <w:szCs w:val="22"/>
        </w:rPr>
        <w:t>individuals</w:t>
      </w:r>
      <w:r w:rsidR="00444B80">
        <w:rPr>
          <w:rFonts w:ascii="Times New Roman" w:hAnsi="Times New Roman" w:cs="Times New Roman"/>
          <w:sz w:val="22"/>
          <w:szCs w:val="22"/>
        </w:rPr>
        <w:t xml:space="preserve"> can utilize </w:t>
      </w:r>
      <w:r w:rsidR="005E38B0">
        <w:rPr>
          <w:rFonts w:ascii="Times New Roman" w:hAnsi="Times New Roman" w:cs="Times New Roman"/>
          <w:sz w:val="22"/>
          <w:szCs w:val="22"/>
        </w:rPr>
        <w:t xml:space="preserve">and are adapted to </w:t>
      </w:r>
      <w:r w:rsidR="00444B80">
        <w:rPr>
          <w:rFonts w:ascii="Times New Roman" w:hAnsi="Times New Roman" w:cs="Times New Roman"/>
          <w:sz w:val="22"/>
          <w:szCs w:val="22"/>
        </w:rPr>
        <w:t>a variety of habitats</w:t>
      </w:r>
      <w:r w:rsidR="00B06E39">
        <w:rPr>
          <w:rFonts w:ascii="Times New Roman" w:hAnsi="Times New Roman" w:cs="Times New Roman"/>
          <w:sz w:val="22"/>
          <w:szCs w:val="22"/>
        </w:rPr>
        <w:t xml:space="preserve">. </w:t>
      </w:r>
      <w:r w:rsidR="0061094F">
        <w:rPr>
          <w:rFonts w:ascii="Times New Roman" w:hAnsi="Times New Roman" w:cs="Times New Roman"/>
          <w:sz w:val="22"/>
          <w:szCs w:val="22"/>
        </w:rPr>
        <w:t xml:space="preserve">The ability to utilize a wide array of habitats as juveniles </w:t>
      </w:r>
      <w:ins w:id="12" w:author="Franz Mueter" w:date="2024-04-21T13:50:00Z">
        <w:r w:rsidR="003B3F66">
          <w:rPr>
            <w:rFonts w:ascii="Times New Roman" w:hAnsi="Times New Roman" w:cs="Times New Roman"/>
            <w:sz w:val="22"/>
            <w:szCs w:val="22"/>
          </w:rPr>
          <w:t>can</w:t>
        </w:r>
      </w:ins>
      <w:del w:id="13" w:author="Franz Mueter" w:date="2024-04-21T13:50:00Z">
        <w:r w:rsidR="0061094F" w:rsidDel="003B3F66">
          <w:rPr>
            <w:rFonts w:ascii="Times New Roman" w:hAnsi="Times New Roman" w:cs="Times New Roman"/>
            <w:sz w:val="22"/>
            <w:szCs w:val="22"/>
          </w:rPr>
          <w:delText>is</w:delText>
        </w:r>
      </w:del>
      <w:r w:rsidR="0061094F">
        <w:rPr>
          <w:rFonts w:ascii="Times New Roman" w:hAnsi="Times New Roman" w:cs="Times New Roman"/>
          <w:sz w:val="22"/>
          <w:szCs w:val="22"/>
        </w:rPr>
        <w:t xml:space="preserve"> likely </w:t>
      </w:r>
      <w:ins w:id="14" w:author="Franz Mueter" w:date="2024-04-21T13:51:00Z">
        <w:r w:rsidR="003B3F66">
          <w:rPr>
            <w:rFonts w:ascii="Times New Roman" w:hAnsi="Times New Roman" w:cs="Times New Roman"/>
            <w:sz w:val="22"/>
            <w:szCs w:val="22"/>
          </w:rPr>
          <w:t xml:space="preserve">be </w:t>
        </w:r>
      </w:ins>
      <w:r w:rsidR="0061094F">
        <w:rPr>
          <w:rFonts w:ascii="Times New Roman" w:hAnsi="Times New Roman" w:cs="Times New Roman"/>
          <w:sz w:val="22"/>
          <w:szCs w:val="22"/>
        </w:rPr>
        <w:t xml:space="preserve">attributed to their generalist diet, where they are able to consume a variety of prey items, minimizing the impacts of inter or intra-specific competition as juveniles. </w:t>
      </w:r>
      <w:r w:rsidR="008E43B3">
        <w:rPr>
          <w:rFonts w:ascii="Times New Roman" w:hAnsi="Times New Roman" w:cs="Times New Roman"/>
          <w:sz w:val="22"/>
          <w:szCs w:val="22"/>
        </w:rPr>
        <w:t xml:space="preserve">While these adaptations are not </w:t>
      </w:r>
      <w:r w:rsidR="005B68CA">
        <w:rPr>
          <w:rFonts w:ascii="Times New Roman" w:hAnsi="Times New Roman" w:cs="Times New Roman"/>
          <w:sz w:val="22"/>
          <w:szCs w:val="22"/>
        </w:rPr>
        <w:t>necessarily</w:t>
      </w:r>
      <w:r w:rsidR="008E43B3">
        <w:rPr>
          <w:rFonts w:ascii="Times New Roman" w:hAnsi="Times New Roman" w:cs="Times New Roman"/>
          <w:sz w:val="22"/>
          <w:szCs w:val="22"/>
        </w:rPr>
        <w:t xml:space="preserve"> related to the physical aspects of oceanography, it does </w:t>
      </w:r>
      <w:r w:rsidR="005B68CA">
        <w:rPr>
          <w:rFonts w:ascii="Times New Roman" w:hAnsi="Times New Roman" w:cs="Times New Roman"/>
          <w:sz w:val="22"/>
          <w:szCs w:val="22"/>
        </w:rPr>
        <w:t xml:space="preserve">suggest that individuals that </w:t>
      </w:r>
      <w:r w:rsidR="009D1FC7">
        <w:rPr>
          <w:rFonts w:ascii="Times New Roman" w:hAnsi="Times New Roman" w:cs="Times New Roman"/>
          <w:sz w:val="22"/>
          <w:szCs w:val="22"/>
        </w:rPr>
        <w:t xml:space="preserve">are transported into </w:t>
      </w:r>
      <w:r w:rsidR="007E3BE4">
        <w:rPr>
          <w:rFonts w:ascii="Times New Roman" w:hAnsi="Times New Roman" w:cs="Times New Roman"/>
          <w:sz w:val="22"/>
          <w:szCs w:val="22"/>
        </w:rPr>
        <w:t>Bering Sea</w:t>
      </w:r>
      <w:r w:rsidR="00775638">
        <w:rPr>
          <w:rFonts w:ascii="Times New Roman" w:hAnsi="Times New Roman" w:cs="Times New Roman"/>
          <w:sz w:val="22"/>
          <w:szCs w:val="22"/>
        </w:rPr>
        <w:t xml:space="preserve"> and Aleutian Island</w:t>
      </w:r>
      <w:r w:rsidR="007E3BE4">
        <w:rPr>
          <w:rFonts w:ascii="Times New Roman" w:hAnsi="Times New Roman" w:cs="Times New Roman"/>
          <w:sz w:val="22"/>
          <w:szCs w:val="22"/>
        </w:rPr>
        <w:t xml:space="preserve"> through the ACC, AC, and AS </w:t>
      </w:r>
      <w:r w:rsidR="00E22AF1">
        <w:rPr>
          <w:rFonts w:ascii="Times New Roman" w:hAnsi="Times New Roman" w:cs="Times New Roman"/>
          <w:sz w:val="22"/>
          <w:szCs w:val="22"/>
        </w:rPr>
        <w:t>are likely able to</w:t>
      </w:r>
      <w:r w:rsidR="006571C6">
        <w:rPr>
          <w:rFonts w:ascii="Times New Roman" w:hAnsi="Times New Roman" w:cs="Times New Roman"/>
          <w:sz w:val="22"/>
          <w:szCs w:val="22"/>
        </w:rPr>
        <w:t xml:space="preserve"> be successful, despite the differences in species assemblages among these regions. </w:t>
      </w:r>
      <w:r w:rsidR="006F42E4">
        <w:rPr>
          <w:rFonts w:ascii="Times New Roman" w:hAnsi="Times New Roman" w:cs="Times New Roman"/>
          <w:sz w:val="22"/>
          <w:szCs w:val="22"/>
        </w:rPr>
        <w:t>Consequently</w:t>
      </w:r>
      <w:r w:rsidR="006F42E4" w:rsidRPr="0039587B">
        <w:rPr>
          <w:rFonts w:ascii="Times New Roman" w:hAnsi="Times New Roman" w:cs="Times New Roman"/>
          <w:sz w:val="22"/>
          <w:szCs w:val="22"/>
        </w:rPr>
        <w:t xml:space="preserve">, </w:t>
      </w:r>
      <w:r w:rsidR="00084122">
        <w:rPr>
          <w:rFonts w:ascii="Times New Roman" w:hAnsi="Times New Roman" w:cs="Times New Roman"/>
          <w:sz w:val="22"/>
          <w:szCs w:val="22"/>
        </w:rPr>
        <w:t xml:space="preserve">sablefish life-history is likely adapted to the oceanographic features of Alaska </w:t>
      </w:r>
      <w:r w:rsidR="008676B7">
        <w:rPr>
          <w:rFonts w:ascii="Times New Roman" w:hAnsi="Times New Roman" w:cs="Times New Roman"/>
          <w:sz w:val="22"/>
          <w:szCs w:val="22"/>
        </w:rPr>
        <w:t>through</w:t>
      </w:r>
      <w:r w:rsidR="00084122">
        <w:rPr>
          <w:rFonts w:ascii="Times New Roman" w:hAnsi="Times New Roman" w:cs="Times New Roman"/>
          <w:sz w:val="22"/>
          <w:szCs w:val="22"/>
        </w:rPr>
        <w:t xml:space="preserve"> 1) spawning locations</w:t>
      </w:r>
      <w:r w:rsidR="00703BBA">
        <w:rPr>
          <w:rFonts w:ascii="Times New Roman" w:hAnsi="Times New Roman" w:cs="Times New Roman"/>
          <w:sz w:val="22"/>
          <w:szCs w:val="22"/>
        </w:rPr>
        <w:t xml:space="preserve"> (i.e., most </w:t>
      </w:r>
      <w:r w:rsidR="0065699A">
        <w:rPr>
          <w:rFonts w:ascii="Times New Roman" w:hAnsi="Times New Roman" w:cs="Times New Roman"/>
          <w:sz w:val="22"/>
          <w:szCs w:val="22"/>
        </w:rPr>
        <w:t>spawning</w:t>
      </w:r>
      <w:r w:rsidR="00703BBA">
        <w:rPr>
          <w:rFonts w:ascii="Times New Roman" w:hAnsi="Times New Roman" w:cs="Times New Roman"/>
          <w:sz w:val="22"/>
          <w:szCs w:val="22"/>
        </w:rPr>
        <w:t xml:space="preserve"> </w:t>
      </w:r>
      <w:r w:rsidR="0065699A">
        <w:rPr>
          <w:rFonts w:ascii="Times New Roman" w:hAnsi="Times New Roman" w:cs="Times New Roman"/>
          <w:sz w:val="22"/>
          <w:szCs w:val="22"/>
        </w:rPr>
        <w:t>occurring</w:t>
      </w:r>
      <w:r w:rsidR="00703BBA">
        <w:rPr>
          <w:rFonts w:ascii="Times New Roman" w:hAnsi="Times New Roman" w:cs="Times New Roman"/>
          <w:sz w:val="22"/>
          <w:szCs w:val="22"/>
        </w:rPr>
        <w:t xml:space="preserve"> along the narrow </w:t>
      </w:r>
      <w:r w:rsidR="0026569F">
        <w:rPr>
          <w:rFonts w:ascii="Times New Roman" w:hAnsi="Times New Roman" w:cs="Times New Roman"/>
          <w:sz w:val="22"/>
          <w:szCs w:val="22"/>
        </w:rPr>
        <w:t>continental</w:t>
      </w:r>
      <w:r w:rsidR="00703BBA">
        <w:rPr>
          <w:rFonts w:ascii="Times New Roman" w:hAnsi="Times New Roman" w:cs="Times New Roman"/>
          <w:sz w:val="22"/>
          <w:szCs w:val="22"/>
        </w:rPr>
        <w:t xml:space="preserve"> slope of the </w:t>
      </w:r>
      <w:r w:rsidR="006C15CD">
        <w:rPr>
          <w:rFonts w:ascii="Times New Roman" w:hAnsi="Times New Roman" w:cs="Times New Roman"/>
          <w:sz w:val="22"/>
          <w:szCs w:val="22"/>
        </w:rPr>
        <w:t xml:space="preserve">eastern </w:t>
      </w:r>
      <w:r w:rsidR="00703BBA">
        <w:rPr>
          <w:rFonts w:ascii="Times New Roman" w:hAnsi="Times New Roman" w:cs="Times New Roman"/>
          <w:sz w:val="22"/>
          <w:szCs w:val="22"/>
        </w:rPr>
        <w:t>GOA)</w:t>
      </w:r>
      <w:r w:rsidR="00084122">
        <w:rPr>
          <w:rFonts w:ascii="Times New Roman" w:hAnsi="Times New Roman" w:cs="Times New Roman"/>
          <w:sz w:val="22"/>
          <w:szCs w:val="22"/>
        </w:rPr>
        <w:t xml:space="preserve">, </w:t>
      </w:r>
      <w:r w:rsidR="00414B4C">
        <w:rPr>
          <w:rFonts w:ascii="Times New Roman" w:hAnsi="Times New Roman" w:cs="Times New Roman"/>
          <w:sz w:val="22"/>
          <w:szCs w:val="22"/>
        </w:rPr>
        <w:t xml:space="preserve">2) </w:t>
      </w:r>
      <w:r w:rsidR="00F30C83">
        <w:rPr>
          <w:rFonts w:ascii="Times New Roman" w:hAnsi="Times New Roman" w:cs="Times New Roman"/>
          <w:sz w:val="22"/>
          <w:szCs w:val="22"/>
        </w:rPr>
        <w:t xml:space="preserve">spawn and hatch timing </w:t>
      </w:r>
      <w:r w:rsidR="008676B7">
        <w:rPr>
          <w:rFonts w:ascii="Times New Roman" w:hAnsi="Times New Roman" w:cs="Times New Roman"/>
          <w:sz w:val="22"/>
          <w:szCs w:val="22"/>
        </w:rPr>
        <w:t>coinciding</w:t>
      </w:r>
      <w:r w:rsidR="00F30C83">
        <w:rPr>
          <w:rFonts w:ascii="Times New Roman" w:hAnsi="Times New Roman" w:cs="Times New Roman"/>
          <w:sz w:val="22"/>
          <w:szCs w:val="22"/>
        </w:rPr>
        <w:t xml:space="preserve"> with periods of peak productivity, 3</w:t>
      </w:r>
      <w:r w:rsidR="00084122">
        <w:rPr>
          <w:rFonts w:ascii="Times New Roman" w:hAnsi="Times New Roman" w:cs="Times New Roman"/>
          <w:sz w:val="22"/>
          <w:szCs w:val="22"/>
        </w:rPr>
        <w:t xml:space="preserve">) </w:t>
      </w:r>
      <w:r w:rsidR="00102904">
        <w:rPr>
          <w:rFonts w:ascii="Times New Roman" w:hAnsi="Times New Roman" w:cs="Times New Roman"/>
          <w:sz w:val="22"/>
          <w:szCs w:val="22"/>
        </w:rPr>
        <w:t xml:space="preserve">development of large pectoral fins to aid in transport, </w:t>
      </w:r>
      <w:r w:rsidR="00D52C0E">
        <w:rPr>
          <w:rFonts w:ascii="Times New Roman" w:hAnsi="Times New Roman" w:cs="Times New Roman"/>
          <w:sz w:val="22"/>
          <w:szCs w:val="22"/>
        </w:rPr>
        <w:t>and 4</w:t>
      </w:r>
      <w:r w:rsidR="00102904">
        <w:rPr>
          <w:rFonts w:ascii="Times New Roman" w:hAnsi="Times New Roman" w:cs="Times New Roman"/>
          <w:sz w:val="22"/>
          <w:szCs w:val="22"/>
        </w:rPr>
        <w:t xml:space="preserve">) </w:t>
      </w:r>
      <w:r w:rsidR="008B0973">
        <w:rPr>
          <w:rFonts w:ascii="Times New Roman" w:hAnsi="Times New Roman" w:cs="Times New Roman"/>
          <w:sz w:val="22"/>
          <w:szCs w:val="22"/>
        </w:rPr>
        <w:t xml:space="preserve">the ability to utilize a variety of habitats and prey items. </w:t>
      </w:r>
      <w:r w:rsidR="00BC7D8D">
        <w:rPr>
          <w:rFonts w:ascii="Times New Roman" w:hAnsi="Times New Roman" w:cs="Times New Roman"/>
          <w:sz w:val="22"/>
          <w:szCs w:val="22"/>
        </w:rPr>
        <w:t xml:space="preserve">         </w:t>
      </w:r>
    </w:p>
    <w:p w14:paraId="4BE98810" w14:textId="77777777" w:rsidR="00F14551" w:rsidRDefault="00F14551" w:rsidP="00C72C01">
      <w:pPr>
        <w:rPr>
          <w:rFonts w:ascii="Times New Roman" w:hAnsi="Times New Roman" w:cs="Times New Roman"/>
          <w:sz w:val="22"/>
          <w:szCs w:val="22"/>
        </w:rPr>
      </w:pPr>
    </w:p>
    <w:p w14:paraId="2DED4D6E" w14:textId="77777777" w:rsidR="00F14551" w:rsidRDefault="00F14551" w:rsidP="00C72C01">
      <w:pPr>
        <w:rPr>
          <w:rFonts w:ascii="Times New Roman" w:hAnsi="Times New Roman" w:cs="Times New Roman"/>
          <w:sz w:val="22"/>
          <w:szCs w:val="22"/>
        </w:rPr>
      </w:pPr>
    </w:p>
    <w:p w14:paraId="7FF88A0B" w14:textId="77777777" w:rsidR="00F14551" w:rsidRDefault="00F14551" w:rsidP="00C72C01">
      <w:pPr>
        <w:rPr>
          <w:rFonts w:ascii="Times New Roman" w:hAnsi="Times New Roman" w:cs="Times New Roman"/>
          <w:sz w:val="22"/>
          <w:szCs w:val="22"/>
        </w:rPr>
      </w:pPr>
    </w:p>
    <w:p w14:paraId="08E06BFD" w14:textId="77777777" w:rsidR="00F14551" w:rsidRDefault="00F14551" w:rsidP="00C72C01">
      <w:pPr>
        <w:rPr>
          <w:rFonts w:ascii="Times New Roman" w:hAnsi="Times New Roman" w:cs="Times New Roman"/>
          <w:sz w:val="22"/>
          <w:szCs w:val="22"/>
        </w:rPr>
      </w:pPr>
    </w:p>
    <w:p w14:paraId="797610DC" w14:textId="77777777" w:rsidR="00F14551" w:rsidRDefault="00F14551" w:rsidP="00C72C01">
      <w:pPr>
        <w:rPr>
          <w:rFonts w:ascii="Times New Roman" w:hAnsi="Times New Roman" w:cs="Times New Roman"/>
          <w:sz w:val="22"/>
          <w:szCs w:val="22"/>
        </w:rPr>
      </w:pPr>
    </w:p>
    <w:p w14:paraId="469E33C9" w14:textId="77777777" w:rsidR="00F14551" w:rsidRDefault="00F14551" w:rsidP="00C72C01">
      <w:pPr>
        <w:rPr>
          <w:rFonts w:ascii="Times New Roman" w:hAnsi="Times New Roman" w:cs="Times New Roman"/>
          <w:sz w:val="22"/>
          <w:szCs w:val="22"/>
        </w:rPr>
      </w:pPr>
    </w:p>
    <w:p w14:paraId="22F029B2" w14:textId="77777777" w:rsidR="00F14551" w:rsidRDefault="00F14551" w:rsidP="00C72C01">
      <w:pPr>
        <w:rPr>
          <w:rFonts w:ascii="Times New Roman" w:hAnsi="Times New Roman" w:cs="Times New Roman"/>
          <w:sz w:val="22"/>
          <w:szCs w:val="22"/>
        </w:rPr>
      </w:pPr>
    </w:p>
    <w:p w14:paraId="255E1D47" w14:textId="77777777" w:rsidR="00F14551" w:rsidRDefault="00F14551" w:rsidP="00C72C01">
      <w:pPr>
        <w:rPr>
          <w:rFonts w:ascii="Times New Roman" w:hAnsi="Times New Roman" w:cs="Times New Roman"/>
          <w:sz w:val="22"/>
          <w:szCs w:val="22"/>
        </w:rPr>
      </w:pPr>
    </w:p>
    <w:p w14:paraId="6072F599" w14:textId="77777777" w:rsidR="00F14551" w:rsidRDefault="00F14551" w:rsidP="00C72C01">
      <w:pPr>
        <w:rPr>
          <w:rFonts w:ascii="Times New Roman" w:hAnsi="Times New Roman" w:cs="Times New Roman"/>
          <w:sz w:val="22"/>
          <w:szCs w:val="22"/>
        </w:rPr>
      </w:pPr>
      <w:bookmarkStart w:id="15" w:name="_GoBack"/>
      <w:bookmarkEnd w:id="15"/>
    </w:p>
    <w:p w14:paraId="2B4DE2F5" w14:textId="77777777" w:rsidR="00F14551" w:rsidRDefault="00F14551" w:rsidP="00C72C01">
      <w:pPr>
        <w:rPr>
          <w:rFonts w:ascii="Times New Roman" w:hAnsi="Times New Roman" w:cs="Times New Roman"/>
          <w:sz w:val="22"/>
          <w:szCs w:val="22"/>
        </w:rPr>
      </w:pPr>
    </w:p>
    <w:p w14:paraId="5ED8440F" w14:textId="5AD506C8" w:rsidR="00D917AD" w:rsidRDefault="00604542" w:rsidP="00C72C01">
      <w:pPr>
        <w:pStyle w:val="Heading1"/>
      </w:pPr>
      <w:r w:rsidRPr="00604542">
        <w:t>Proposal</w:t>
      </w:r>
    </w:p>
    <w:p w14:paraId="1748BA88" w14:textId="5D4E4A3B" w:rsidR="004D56E5" w:rsidRDefault="00520D1D" w:rsidP="00C72C01">
      <w:pPr>
        <w:pStyle w:val="Heading2"/>
      </w:pPr>
      <w:r>
        <w:t xml:space="preserve">Title: </w:t>
      </w:r>
    </w:p>
    <w:p w14:paraId="727AB204" w14:textId="6E1EBB97" w:rsidR="009F0CD0" w:rsidRPr="006A34D9" w:rsidRDefault="00D270B4" w:rsidP="00C72C01">
      <w:pPr>
        <w:rPr>
          <w:rFonts w:ascii="Times New Roman" w:hAnsi="Times New Roman" w:cs="Times New Roman"/>
          <w:sz w:val="22"/>
          <w:szCs w:val="22"/>
        </w:rPr>
      </w:pPr>
      <w:r w:rsidRPr="006A34D9">
        <w:rPr>
          <w:rFonts w:ascii="Times New Roman" w:hAnsi="Times New Roman" w:cs="Times New Roman"/>
          <w:sz w:val="22"/>
          <w:szCs w:val="22"/>
        </w:rPr>
        <w:t>Towards ecosystem-based linkages in stock assessment: A case-study of Alaska sablefish</w:t>
      </w:r>
    </w:p>
    <w:p w14:paraId="598B707D" w14:textId="395D9D0B" w:rsidR="00373EB6" w:rsidRDefault="00256B5C" w:rsidP="00C72C01">
      <w:pPr>
        <w:pStyle w:val="Heading2"/>
      </w:pPr>
      <w:r>
        <w:t>Summary</w:t>
      </w:r>
    </w:p>
    <w:p w14:paraId="7E184D7D" w14:textId="0615D552" w:rsidR="00BA60A2" w:rsidRPr="000E196B" w:rsidRDefault="004E12CC" w:rsidP="00C72C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sz w:val="22"/>
          <w:szCs w:val="22"/>
        </w:rPr>
        <w:tab/>
      </w:r>
      <w:r w:rsidR="00BA60A2" w:rsidRPr="000E196B">
        <w:rPr>
          <w:rFonts w:ascii="Times New Roman" w:hAnsi="Times New Roman" w:cs="Times New Roman"/>
          <w:sz w:val="22"/>
          <w:szCs w:val="22"/>
        </w:rPr>
        <w:t xml:space="preserve">Alaska </w:t>
      </w:r>
      <w:r w:rsidR="00C771DB" w:rsidRPr="000E196B">
        <w:rPr>
          <w:rFonts w:ascii="Times New Roman" w:hAnsi="Times New Roman" w:cs="Times New Roman"/>
          <w:color w:val="000000"/>
          <w:sz w:val="22"/>
          <w:szCs w:val="22"/>
        </w:rPr>
        <w:t>s</w:t>
      </w:r>
      <w:r w:rsidR="00143B94" w:rsidRPr="000E196B">
        <w:rPr>
          <w:rFonts w:ascii="Times New Roman" w:hAnsi="Times New Roman" w:cs="Times New Roman"/>
          <w:color w:val="000000"/>
          <w:sz w:val="22"/>
          <w:szCs w:val="22"/>
        </w:rPr>
        <w:t xml:space="preserve">ablefish </w:t>
      </w:r>
      <w:r w:rsidR="00226E28" w:rsidRPr="000E196B">
        <w:rPr>
          <w:rFonts w:ascii="Times New Roman" w:hAnsi="Times New Roman" w:cs="Times New Roman"/>
          <w:color w:val="000000"/>
          <w:sz w:val="22"/>
          <w:szCs w:val="22"/>
        </w:rPr>
        <w:t>(</w:t>
      </w:r>
      <w:r w:rsidR="00226E28" w:rsidRPr="000E196B">
        <w:rPr>
          <w:rFonts w:ascii="Times New Roman" w:hAnsi="Times New Roman" w:cs="Times New Roman"/>
          <w:i/>
          <w:iCs/>
          <w:color w:val="000000"/>
          <w:sz w:val="22"/>
          <w:szCs w:val="22"/>
        </w:rPr>
        <w:t>Anoplopoma fimbria</w:t>
      </w:r>
      <w:r w:rsidR="00226E28" w:rsidRPr="000E196B">
        <w:rPr>
          <w:rFonts w:ascii="Times New Roman" w:hAnsi="Times New Roman" w:cs="Times New Roman"/>
          <w:color w:val="000000"/>
          <w:sz w:val="22"/>
          <w:szCs w:val="22"/>
        </w:rPr>
        <w:t>)</w:t>
      </w:r>
      <w:r w:rsidR="00843276" w:rsidRPr="000E196B">
        <w:rPr>
          <w:rFonts w:ascii="Times New Roman" w:hAnsi="Times New Roman" w:cs="Times New Roman"/>
          <w:color w:val="000000"/>
          <w:sz w:val="22"/>
          <w:szCs w:val="22"/>
        </w:rPr>
        <w:t xml:space="preserve"> </w:t>
      </w:r>
      <w:r w:rsidR="00143B94" w:rsidRPr="000E196B">
        <w:rPr>
          <w:rFonts w:ascii="Times New Roman" w:hAnsi="Times New Roman" w:cs="Times New Roman"/>
          <w:color w:val="000000"/>
          <w:sz w:val="22"/>
          <w:szCs w:val="22"/>
        </w:rPr>
        <w:t>are a groundfish</w:t>
      </w:r>
      <w:r w:rsidR="00537542">
        <w:rPr>
          <w:rFonts w:ascii="Times New Roman" w:hAnsi="Times New Roman" w:cs="Times New Roman"/>
          <w:color w:val="000000"/>
          <w:sz w:val="22"/>
          <w:szCs w:val="22"/>
        </w:rPr>
        <w:t xml:space="preserve"> </w:t>
      </w:r>
      <w:r w:rsidR="00143B94" w:rsidRPr="000E196B">
        <w:rPr>
          <w:rFonts w:ascii="Times New Roman" w:hAnsi="Times New Roman" w:cs="Times New Roman"/>
          <w:color w:val="000000"/>
          <w:sz w:val="22"/>
          <w:szCs w:val="22"/>
        </w:rPr>
        <w:t>whose annual success is episodic and</w:t>
      </w:r>
      <w:r w:rsidR="0050710F">
        <w:rPr>
          <w:rFonts w:ascii="Times New Roman" w:hAnsi="Times New Roman" w:cs="Times New Roman"/>
          <w:color w:val="000000"/>
          <w:sz w:val="22"/>
          <w:szCs w:val="22"/>
        </w:rPr>
        <w:t xml:space="preserve"> is hypothesized to be</w:t>
      </w:r>
      <w:r w:rsidR="00143B94" w:rsidRPr="000E196B">
        <w:rPr>
          <w:rFonts w:ascii="Times New Roman" w:hAnsi="Times New Roman" w:cs="Times New Roman"/>
          <w:color w:val="000000"/>
          <w:sz w:val="22"/>
          <w:szCs w:val="22"/>
        </w:rPr>
        <w:t xml:space="preserve"> </w:t>
      </w:r>
      <w:r w:rsidR="008D0FA6" w:rsidRPr="000E196B">
        <w:rPr>
          <w:rFonts w:ascii="Times New Roman" w:hAnsi="Times New Roman" w:cs="Times New Roman"/>
          <w:color w:val="000000"/>
          <w:sz w:val="22"/>
          <w:szCs w:val="22"/>
        </w:rPr>
        <w:t xml:space="preserve">governed </w:t>
      </w:r>
      <w:r w:rsidR="00143B94" w:rsidRPr="000E196B">
        <w:rPr>
          <w:rFonts w:ascii="Times New Roman" w:hAnsi="Times New Roman" w:cs="Times New Roman"/>
          <w:color w:val="000000"/>
          <w:sz w:val="22"/>
          <w:szCs w:val="22"/>
        </w:rPr>
        <w:t>by</w:t>
      </w:r>
      <w:r w:rsidR="002274EB" w:rsidRPr="000E196B">
        <w:rPr>
          <w:rFonts w:ascii="Times New Roman" w:hAnsi="Times New Roman" w:cs="Times New Roman"/>
          <w:color w:val="000000"/>
          <w:sz w:val="22"/>
          <w:szCs w:val="22"/>
        </w:rPr>
        <w:t xml:space="preserve"> </w:t>
      </w:r>
      <w:r w:rsidR="00143B94" w:rsidRPr="000E196B">
        <w:rPr>
          <w:rFonts w:ascii="Times New Roman" w:hAnsi="Times New Roman" w:cs="Times New Roman"/>
          <w:color w:val="000000"/>
          <w:sz w:val="22"/>
          <w:szCs w:val="22"/>
        </w:rPr>
        <w:t>environmental transitions</w:t>
      </w:r>
      <w:r w:rsidR="0050710F">
        <w:rPr>
          <w:rFonts w:ascii="Times New Roman" w:hAnsi="Times New Roman" w:cs="Times New Roman"/>
          <w:color w:val="000000"/>
          <w:sz w:val="22"/>
          <w:szCs w:val="22"/>
        </w:rPr>
        <w:t xml:space="preserve">. </w:t>
      </w:r>
      <w:r w:rsidR="00520CA1">
        <w:rPr>
          <w:rFonts w:ascii="Times New Roman" w:hAnsi="Times New Roman" w:cs="Times New Roman"/>
          <w:color w:val="000000"/>
          <w:sz w:val="22"/>
          <w:szCs w:val="22"/>
        </w:rPr>
        <w:t xml:space="preserve">However, </w:t>
      </w:r>
      <w:r w:rsidR="00537542">
        <w:rPr>
          <w:rFonts w:ascii="Times New Roman" w:hAnsi="Times New Roman" w:cs="Times New Roman"/>
          <w:color w:val="000000"/>
          <w:sz w:val="22"/>
          <w:szCs w:val="22"/>
        </w:rPr>
        <w:t>specific environmental linkages to population processes</w:t>
      </w:r>
      <w:r w:rsidR="00C04A95">
        <w:rPr>
          <w:rFonts w:ascii="Times New Roman" w:hAnsi="Times New Roman" w:cs="Times New Roman"/>
          <w:color w:val="000000"/>
          <w:sz w:val="22"/>
          <w:szCs w:val="22"/>
        </w:rPr>
        <w:t xml:space="preserve"> that determine the success and health of the resource</w:t>
      </w:r>
      <w:r w:rsidR="00537542">
        <w:rPr>
          <w:rFonts w:ascii="Times New Roman" w:hAnsi="Times New Roman" w:cs="Times New Roman"/>
          <w:color w:val="000000"/>
          <w:sz w:val="22"/>
          <w:szCs w:val="22"/>
        </w:rPr>
        <w:t xml:space="preserve"> still remain unknown. </w:t>
      </w:r>
      <w:r w:rsidR="00B64980">
        <w:rPr>
          <w:rFonts w:ascii="Times New Roman" w:hAnsi="Times New Roman" w:cs="Times New Roman"/>
          <w:color w:val="000000"/>
          <w:sz w:val="22"/>
          <w:szCs w:val="22"/>
        </w:rPr>
        <w:t xml:space="preserve">Various </w:t>
      </w:r>
      <w:r w:rsidR="009269ED">
        <w:rPr>
          <w:rFonts w:ascii="Times New Roman" w:hAnsi="Times New Roman" w:cs="Times New Roman"/>
          <w:color w:val="000000"/>
          <w:sz w:val="22"/>
          <w:szCs w:val="22"/>
        </w:rPr>
        <w:t xml:space="preserve">hypotheses have previously linked the success of sablefish </w:t>
      </w:r>
      <w:r w:rsidR="00635485">
        <w:rPr>
          <w:rFonts w:ascii="Times New Roman" w:hAnsi="Times New Roman" w:cs="Times New Roman"/>
          <w:color w:val="000000"/>
          <w:sz w:val="22"/>
          <w:szCs w:val="22"/>
        </w:rPr>
        <w:t xml:space="preserve">to </w:t>
      </w:r>
      <w:r w:rsidR="00B13EC4">
        <w:rPr>
          <w:rFonts w:ascii="Times New Roman" w:hAnsi="Times New Roman" w:cs="Times New Roman"/>
          <w:color w:val="000000"/>
          <w:sz w:val="22"/>
          <w:szCs w:val="22"/>
        </w:rPr>
        <w:t>interannual</w:t>
      </w:r>
      <w:r w:rsidR="00635485">
        <w:rPr>
          <w:rFonts w:ascii="Times New Roman" w:hAnsi="Times New Roman" w:cs="Times New Roman"/>
          <w:color w:val="000000"/>
          <w:sz w:val="22"/>
          <w:szCs w:val="22"/>
        </w:rPr>
        <w:t xml:space="preserve"> </w:t>
      </w:r>
      <w:r w:rsidR="00B13EC4">
        <w:rPr>
          <w:rFonts w:ascii="Times New Roman" w:hAnsi="Times New Roman" w:cs="Times New Roman"/>
          <w:color w:val="000000"/>
          <w:sz w:val="22"/>
          <w:szCs w:val="22"/>
        </w:rPr>
        <w:t>climate variability</w:t>
      </w:r>
      <w:r w:rsidR="00865EB6">
        <w:rPr>
          <w:rFonts w:ascii="Times New Roman" w:hAnsi="Times New Roman" w:cs="Times New Roman"/>
          <w:color w:val="000000"/>
          <w:sz w:val="22"/>
          <w:szCs w:val="22"/>
        </w:rPr>
        <w:t xml:space="preserve">, </w:t>
      </w:r>
      <w:r w:rsidR="009A7F85">
        <w:rPr>
          <w:rFonts w:ascii="Times New Roman" w:hAnsi="Times New Roman" w:cs="Times New Roman"/>
          <w:color w:val="000000"/>
          <w:sz w:val="22"/>
          <w:szCs w:val="22"/>
        </w:rPr>
        <w:t>with subsequent</w:t>
      </w:r>
      <w:r w:rsidR="00865EB6">
        <w:rPr>
          <w:rFonts w:ascii="Times New Roman" w:hAnsi="Times New Roman" w:cs="Times New Roman"/>
          <w:color w:val="000000"/>
          <w:sz w:val="22"/>
          <w:szCs w:val="22"/>
        </w:rPr>
        <w:t xml:space="preserve"> downstream effects on </w:t>
      </w:r>
      <w:r w:rsidR="000D77BF">
        <w:rPr>
          <w:rFonts w:ascii="Times New Roman" w:hAnsi="Times New Roman" w:cs="Times New Roman"/>
          <w:color w:val="000000"/>
          <w:sz w:val="22"/>
          <w:szCs w:val="22"/>
        </w:rPr>
        <w:t xml:space="preserve">larval transport, </w:t>
      </w:r>
      <w:r w:rsidR="00A075E4">
        <w:rPr>
          <w:rFonts w:ascii="Times New Roman" w:hAnsi="Times New Roman" w:cs="Times New Roman"/>
          <w:color w:val="000000"/>
          <w:sz w:val="22"/>
          <w:szCs w:val="22"/>
        </w:rPr>
        <w:t xml:space="preserve">food </w:t>
      </w:r>
      <w:r w:rsidR="00A06D0F">
        <w:rPr>
          <w:rFonts w:ascii="Times New Roman" w:hAnsi="Times New Roman" w:cs="Times New Roman"/>
          <w:color w:val="000000"/>
          <w:sz w:val="22"/>
          <w:szCs w:val="22"/>
        </w:rPr>
        <w:t>availability</w:t>
      </w:r>
      <w:r w:rsidR="00A075E4">
        <w:rPr>
          <w:rFonts w:ascii="Times New Roman" w:hAnsi="Times New Roman" w:cs="Times New Roman"/>
          <w:color w:val="000000"/>
          <w:sz w:val="22"/>
          <w:szCs w:val="22"/>
        </w:rPr>
        <w:t xml:space="preserve">, </w:t>
      </w:r>
      <w:r w:rsidR="00430543">
        <w:rPr>
          <w:rFonts w:ascii="Times New Roman" w:hAnsi="Times New Roman" w:cs="Times New Roman"/>
          <w:color w:val="000000"/>
          <w:sz w:val="22"/>
          <w:szCs w:val="22"/>
        </w:rPr>
        <w:t xml:space="preserve">and </w:t>
      </w:r>
      <w:r w:rsidR="00A06D0F">
        <w:rPr>
          <w:rFonts w:ascii="Times New Roman" w:hAnsi="Times New Roman" w:cs="Times New Roman"/>
          <w:color w:val="000000"/>
          <w:sz w:val="22"/>
          <w:szCs w:val="22"/>
        </w:rPr>
        <w:t>habitat suitability</w:t>
      </w:r>
      <w:r w:rsidR="00B845D1">
        <w:rPr>
          <w:rFonts w:ascii="Times New Roman" w:hAnsi="Times New Roman" w:cs="Times New Roman"/>
          <w:color w:val="000000"/>
          <w:sz w:val="22"/>
          <w:szCs w:val="22"/>
        </w:rPr>
        <w:t xml:space="preserve">. Here, </w:t>
      </w:r>
      <w:r w:rsidR="0095780A">
        <w:rPr>
          <w:rFonts w:ascii="Times New Roman" w:hAnsi="Times New Roman" w:cs="Times New Roman"/>
          <w:color w:val="000000"/>
          <w:sz w:val="22"/>
          <w:szCs w:val="22"/>
        </w:rPr>
        <w:t>I</w:t>
      </w:r>
      <w:r w:rsidR="00B845D1">
        <w:rPr>
          <w:rFonts w:ascii="Times New Roman" w:hAnsi="Times New Roman" w:cs="Times New Roman"/>
          <w:color w:val="000000"/>
          <w:sz w:val="22"/>
          <w:szCs w:val="22"/>
        </w:rPr>
        <w:t xml:space="preserve"> propose to </w:t>
      </w:r>
      <w:r w:rsidR="003C27A2">
        <w:rPr>
          <w:rFonts w:ascii="Times New Roman" w:hAnsi="Times New Roman" w:cs="Times New Roman"/>
          <w:color w:val="000000"/>
          <w:sz w:val="22"/>
          <w:szCs w:val="22"/>
        </w:rPr>
        <w:t>investigate the</w:t>
      </w:r>
      <w:r w:rsidR="004207A6">
        <w:rPr>
          <w:rFonts w:ascii="Times New Roman" w:hAnsi="Times New Roman" w:cs="Times New Roman"/>
          <w:color w:val="000000"/>
          <w:sz w:val="22"/>
          <w:szCs w:val="22"/>
        </w:rPr>
        <w:t xml:space="preserve"> value and impact of incorporating environmental </w:t>
      </w:r>
      <w:r w:rsidR="00E3581A">
        <w:rPr>
          <w:rFonts w:ascii="Times New Roman" w:hAnsi="Times New Roman" w:cs="Times New Roman"/>
          <w:color w:val="000000"/>
          <w:sz w:val="22"/>
          <w:szCs w:val="22"/>
        </w:rPr>
        <w:t xml:space="preserve">information </w:t>
      </w:r>
      <w:r w:rsidR="00752AAD">
        <w:rPr>
          <w:rFonts w:ascii="Times New Roman" w:hAnsi="Times New Roman" w:cs="Times New Roman"/>
          <w:color w:val="000000"/>
          <w:sz w:val="22"/>
          <w:szCs w:val="22"/>
        </w:rPr>
        <w:t xml:space="preserve">for explaining sablefish recruitment. </w:t>
      </w:r>
      <w:r w:rsidR="00CC1062">
        <w:rPr>
          <w:rFonts w:ascii="Times New Roman" w:hAnsi="Times New Roman" w:cs="Times New Roman"/>
          <w:color w:val="000000"/>
          <w:sz w:val="22"/>
          <w:szCs w:val="22"/>
        </w:rPr>
        <w:t xml:space="preserve">Our approach </w:t>
      </w:r>
      <w:r w:rsidR="00210A5A">
        <w:rPr>
          <w:rFonts w:ascii="Times New Roman" w:hAnsi="Times New Roman" w:cs="Times New Roman"/>
          <w:color w:val="000000"/>
          <w:sz w:val="22"/>
          <w:szCs w:val="22"/>
        </w:rPr>
        <w:t xml:space="preserve">seeks to incorporate environmental information through </w:t>
      </w:r>
      <w:r w:rsidR="002D3F08">
        <w:rPr>
          <w:rFonts w:ascii="Times New Roman" w:hAnsi="Times New Roman" w:cs="Times New Roman"/>
          <w:color w:val="000000"/>
          <w:sz w:val="22"/>
          <w:szCs w:val="22"/>
        </w:rPr>
        <w:t>the use of a</w:t>
      </w:r>
      <w:r w:rsidR="00210A5A">
        <w:rPr>
          <w:rFonts w:ascii="Times New Roman" w:hAnsi="Times New Roman" w:cs="Times New Roman"/>
          <w:color w:val="000000"/>
          <w:sz w:val="22"/>
          <w:szCs w:val="22"/>
        </w:rPr>
        <w:t xml:space="preserve"> state-space age-structured integrated stock assessment</w:t>
      </w:r>
      <w:r w:rsidR="00BB0EC1">
        <w:rPr>
          <w:rFonts w:ascii="Times New Roman" w:hAnsi="Times New Roman" w:cs="Times New Roman"/>
          <w:color w:val="000000"/>
          <w:sz w:val="22"/>
          <w:szCs w:val="22"/>
        </w:rPr>
        <w:t xml:space="preserve">, which </w:t>
      </w:r>
      <w:r w:rsidR="009C7F39">
        <w:rPr>
          <w:rFonts w:ascii="Times New Roman" w:hAnsi="Times New Roman" w:cs="Times New Roman"/>
          <w:color w:val="000000"/>
          <w:sz w:val="22"/>
          <w:szCs w:val="22"/>
        </w:rPr>
        <w:t xml:space="preserve">are well-suited for </w:t>
      </w:r>
      <w:r w:rsidR="001271F9">
        <w:rPr>
          <w:rFonts w:ascii="Times New Roman" w:hAnsi="Times New Roman" w:cs="Times New Roman"/>
          <w:color w:val="000000"/>
          <w:sz w:val="22"/>
          <w:szCs w:val="22"/>
        </w:rPr>
        <w:t>incorporating</w:t>
      </w:r>
      <w:r w:rsidR="00032130">
        <w:rPr>
          <w:rFonts w:ascii="Times New Roman" w:hAnsi="Times New Roman" w:cs="Times New Roman"/>
          <w:color w:val="000000"/>
          <w:sz w:val="22"/>
          <w:szCs w:val="22"/>
        </w:rPr>
        <w:t xml:space="preserve"> information with missing data and has previously been shown to be successful in utilizing environmental information. </w:t>
      </w:r>
      <w:r w:rsidR="00236A47">
        <w:rPr>
          <w:rFonts w:ascii="Times New Roman" w:hAnsi="Times New Roman" w:cs="Times New Roman"/>
          <w:color w:val="000000"/>
          <w:sz w:val="22"/>
          <w:szCs w:val="22"/>
        </w:rPr>
        <w:t>Outcomes from this project will not only improve our understanding of</w:t>
      </w:r>
      <w:ins w:id="16" w:author="Franz Mueter" w:date="2024-04-21T17:54:00Z">
        <w:r w:rsidR="002B3060">
          <w:rPr>
            <w:rFonts w:ascii="Times New Roman" w:hAnsi="Times New Roman" w:cs="Times New Roman"/>
            <w:color w:val="000000"/>
            <w:sz w:val="22"/>
            <w:szCs w:val="22"/>
          </w:rPr>
          <w:t xml:space="preserve"> the effects of</w:t>
        </w:r>
      </w:ins>
      <w:r w:rsidR="00236A47">
        <w:rPr>
          <w:rFonts w:ascii="Times New Roman" w:hAnsi="Times New Roman" w:cs="Times New Roman"/>
          <w:color w:val="000000"/>
          <w:sz w:val="22"/>
          <w:szCs w:val="22"/>
        </w:rPr>
        <w:t xml:space="preserve"> environmental drivers on </w:t>
      </w:r>
      <w:r w:rsidR="00050231">
        <w:rPr>
          <w:rFonts w:ascii="Times New Roman" w:hAnsi="Times New Roman" w:cs="Times New Roman"/>
          <w:color w:val="000000"/>
          <w:sz w:val="22"/>
          <w:szCs w:val="22"/>
        </w:rPr>
        <w:t xml:space="preserve">the </w:t>
      </w:r>
      <w:r w:rsidR="00236A47">
        <w:rPr>
          <w:rFonts w:ascii="Times New Roman" w:hAnsi="Times New Roman" w:cs="Times New Roman"/>
          <w:color w:val="000000"/>
          <w:sz w:val="22"/>
          <w:szCs w:val="22"/>
        </w:rPr>
        <w:t>recruitment success</w:t>
      </w:r>
      <w:r w:rsidR="00843D27">
        <w:rPr>
          <w:rFonts w:ascii="Times New Roman" w:hAnsi="Times New Roman" w:cs="Times New Roman"/>
          <w:color w:val="000000"/>
          <w:sz w:val="22"/>
          <w:szCs w:val="22"/>
        </w:rPr>
        <w:t xml:space="preserve"> of Alaska </w:t>
      </w:r>
      <w:r w:rsidR="00F66AED">
        <w:rPr>
          <w:rFonts w:ascii="Times New Roman" w:hAnsi="Times New Roman" w:cs="Times New Roman"/>
          <w:color w:val="000000"/>
          <w:sz w:val="22"/>
          <w:szCs w:val="22"/>
        </w:rPr>
        <w:t>sablefish but</w:t>
      </w:r>
      <w:r w:rsidR="00236A47">
        <w:rPr>
          <w:rFonts w:ascii="Times New Roman" w:hAnsi="Times New Roman" w:cs="Times New Roman"/>
          <w:color w:val="000000"/>
          <w:sz w:val="22"/>
          <w:szCs w:val="22"/>
        </w:rPr>
        <w:t xml:space="preserve"> </w:t>
      </w:r>
      <w:r w:rsidR="005E5459">
        <w:rPr>
          <w:rFonts w:ascii="Times New Roman" w:hAnsi="Times New Roman" w:cs="Times New Roman"/>
          <w:color w:val="000000"/>
          <w:sz w:val="22"/>
          <w:szCs w:val="22"/>
        </w:rPr>
        <w:t xml:space="preserve">will further facilitate </w:t>
      </w:r>
      <w:r w:rsidR="00D73CC6">
        <w:rPr>
          <w:rFonts w:ascii="Times New Roman" w:hAnsi="Times New Roman" w:cs="Times New Roman"/>
          <w:color w:val="000000"/>
          <w:sz w:val="22"/>
          <w:szCs w:val="22"/>
        </w:rPr>
        <w:t>the operational use</w:t>
      </w:r>
      <w:r w:rsidR="005E5459">
        <w:rPr>
          <w:rFonts w:ascii="Times New Roman" w:hAnsi="Times New Roman" w:cs="Times New Roman"/>
          <w:color w:val="000000"/>
          <w:sz w:val="22"/>
          <w:szCs w:val="22"/>
        </w:rPr>
        <w:t xml:space="preserve"> of </w:t>
      </w:r>
      <w:r w:rsidR="00F66AED">
        <w:rPr>
          <w:rFonts w:ascii="Times New Roman" w:hAnsi="Times New Roman" w:cs="Times New Roman"/>
          <w:color w:val="000000"/>
          <w:sz w:val="22"/>
          <w:szCs w:val="22"/>
        </w:rPr>
        <w:t xml:space="preserve">ecosystem information within </w:t>
      </w:r>
      <w:r w:rsidR="008E5B37">
        <w:rPr>
          <w:rFonts w:ascii="Times New Roman" w:hAnsi="Times New Roman" w:cs="Times New Roman"/>
          <w:color w:val="000000"/>
          <w:sz w:val="22"/>
          <w:szCs w:val="22"/>
        </w:rPr>
        <w:t xml:space="preserve">single-species stock assessment models. </w:t>
      </w:r>
    </w:p>
    <w:p w14:paraId="5ECE8145" w14:textId="4D20DABA" w:rsidR="00256B5C" w:rsidRDefault="004667D8" w:rsidP="00C72C01">
      <w:pPr>
        <w:pStyle w:val="Heading2"/>
      </w:pPr>
      <w:r>
        <w:t>Rationale</w:t>
      </w:r>
    </w:p>
    <w:p w14:paraId="24151D6D" w14:textId="3CB48C89" w:rsidR="00B31249" w:rsidRDefault="005B77AD" w:rsidP="00C72C01">
      <w:pPr>
        <w:rPr>
          <w:rFonts w:ascii="Times New Roman" w:hAnsi="Times New Roman" w:cs="Times New Roman"/>
          <w:sz w:val="22"/>
          <w:szCs w:val="22"/>
        </w:rPr>
      </w:pPr>
      <w:r>
        <w:rPr>
          <w:rFonts w:ascii="Times New Roman" w:hAnsi="Times New Roman" w:cs="Times New Roman"/>
          <w:sz w:val="22"/>
          <w:szCs w:val="22"/>
        </w:rPr>
        <w:tab/>
        <w:t xml:space="preserve">Recent </w:t>
      </w:r>
      <w:r w:rsidR="008F7259">
        <w:rPr>
          <w:rFonts w:ascii="Times New Roman" w:hAnsi="Times New Roman" w:cs="Times New Roman"/>
          <w:sz w:val="22"/>
          <w:szCs w:val="22"/>
        </w:rPr>
        <w:t xml:space="preserve">variability in </w:t>
      </w:r>
      <w:r>
        <w:rPr>
          <w:rFonts w:ascii="Times New Roman" w:hAnsi="Times New Roman" w:cs="Times New Roman"/>
          <w:sz w:val="22"/>
          <w:szCs w:val="22"/>
        </w:rPr>
        <w:t xml:space="preserve">climate </w:t>
      </w:r>
      <w:r w:rsidR="00D322A8">
        <w:rPr>
          <w:rFonts w:ascii="Times New Roman" w:hAnsi="Times New Roman" w:cs="Times New Roman"/>
          <w:sz w:val="22"/>
          <w:szCs w:val="22"/>
        </w:rPr>
        <w:t xml:space="preserve">conditions in Alaska has resulted in </w:t>
      </w:r>
      <w:r w:rsidR="00B01C84">
        <w:rPr>
          <w:rFonts w:ascii="Times New Roman" w:hAnsi="Times New Roman" w:cs="Times New Roman"/>
          <w:sz w:val="22"/>
          <w:szCs w:val="22"/>
        </w:rPr>
        <w:t xml:space="preserve">major alterations in the </w:t>
      </w:r>
      <w:r w:rsidR="00AE47DD">
        <w:rPr>
          <w:rFonts w:ascii="Times New Roman" w:hAnsi="Times New Roman" w:cs="Times New Roman"/>
          <w:sz w:val="22"/>
          <w:szCs w:val="22"/>
        </w:rPr>
        <w:t xml:space="preserve">dynamics of many </w:t>
      </w:r>
      <w:r w:rsidR="00B27BEC">
        <w:rPr>
          <w:rFonts w:ascii="Times New Roman" w:hAnsi="Times New Roman" w:cs="Times New Roman"/>
          <w:sz w:val="22"/>
          <w:szCs w:val="22"/>
        </w:rPr>
        <w:t>fish stocks</w:t>
      </w:r>
      <w:r w:rsidR="00EA4158">
        <w:rPr>
          <w:rFonts w:ascii="Times New Roman" w:hAnsi="Times New Roman" w:cs="Times New Roman"/>
          <w:sz w:val="22"/>
          <w:szCs w:val="22"/>
        </w:rPr>
        <w:t xml:space="preserve"> </w:t>
      </w:r>
      <w:r w:rsidR="00CE6996">
        <w:rPr>
          <w:rFonts w:ascii="Times New Roman" w:hAnsi="Times New Roman" w:cs="Times New Roman"/>
          <w:sz w:val="22"/>
          <w:szCs w:val="22"/>
        </w:rPr>
        <w:fldChar w:fldCharType="begin"/>
      </w:r>
      <w:r w:rsidR="00CE6996">
        <w:rPr>
          <w:rFonts w:ascii="Times New Roman" w:hAnsi="Times New Roman" w:cs="Times New Roman"/>
          <w:sz w:val="22"/>
          <w:szCs w:val="22"/>
        </w:rPr>
        <w:instrText xml:space="preserve"> ADDIN ZOTERO_ITEM CSL_CITATION {"citationID":"wbIZ7KMS","properties":{"formattedCitation":"(Suryan et al. 2021)","plainCitation":"(Suryan et al. 2021)","noteIndex":0},"citationItems":[{"id":764,"uris":["http://zotero.org/users/6698527/items/5XKVJLKV"],"itemData":{"id":764,"type":"article-journal","abstract":"Abstract\n            \n              Some of the longest and most comprehensive marine ecosystem monitoring programs were established in the Gulf of Alaska following the environmental disaster of the \n              Exxon Valdez\n               oil spill over 30 years ago. These monitoring programs have been successful in assessing recovery from oil spill impacts, and their continuation decades later has now provided an unparalleled assessment of ecosystem responses to another newly emerging global threat, marine heatwaves. The 2014–2016 northeast Pacific marine heatwave (PMH) in the Gulf of Alaska was the longest lasting heatwave globally over the past decade, with some cooling, but also continued warm conditions through 2019. Our analysis of 187 time series from primary production to commercial fisheries and nearshore intertidal to offshore oceanic domains demonstrate abrupt changes across trophic levels, with many responses persisting up to at least 5 years after the onset of the heatwave. Furthermore, our suite of metrics showed novel community-level groupings relative to at least a decade prior to the heatwave. Given anticipated increases in marine heatwaves under current climate projections, it remains uncertain when or if the Gulf of Alaska ecosystem will return to a pre-PMH state.","container-title":"Scientific Reports","DOI":"10.1038/s41598-021-83818-5","ISSN":"2045-2322","issue":"1","journalAbbreviation":"Sci Rep","language":"en","page":"6235","source":"DOI.org (Crossref)","title":"Ecosystem response persists after a prolonged marine heatwave","volume":"11","author":[{"family":"Suryan","given":"Robert M."},{"family":"Arimitsu","given":"Mayumi L."},{"family":"Coletti","given":"Heather A."},{"family":"Hopcroft","given":"Russell R."},{"family":"Lindeberg","given":"Mandy R."},{"family":"Barbeaux","given":"Steven J."},{"family":"Batten","given":"Sonia D."},{"family":"Burt","given":"William J."},{"family":"Bishop","given":"Mary A."},{"family":"Bodkin","given":"James L."},{"family":"Brenner","given":"Richard"},{"family":"Campbell","given":"Robert W."},{"family":"Cushing","given":"Daniel A."},{"family":"Danielson","given":"Seth L."},{"family":"Dorn","given":"Martin W."},{"family":"Drummond","given":"Brie"},{"family":"Esler","given":"Daniel"},{"family":"Gelatt","given":"Thomas"},{"family":"Hanselman","given":"Dana H."},{"family":"Hatch","given":"Scott A."},{"family":"Haught","given":"Stormy"},{"family":"Holderied","given":"Kris"},{"family":"Iken","given":"Katrin"},{"family":"Irons","given":"David B."},{"family":"Kettle","given":"Arthur B."},{"family":"Kimmel","given":"David G."},{"family":"Konar","given":"Brenda"},{"family":"Kuletz","given":"Kathy J."},{"family":"Laurel","given":"Benjamin J."},{"family":"Maniscalco","given":"John M."},{"family":"Matkin","given":"Craig"},{"family":"McKinstry","given":"Caitlin A. E."},{"family":"Monson","given":"Daniel H."},{"family":"Moran","given":"John R."},{"family":"Olsen","given":"Dan"},{"family":"Palsson","given":"Wayne A."},{"family":"Pegau","given":"W. Scott"},{"family":"Piatt","given":"John F."},{"family":"Rogers","given":"Lauren A."},{"family":"Rojek","given":"Nora A."},{"family":"Schaefer","given":"Anne"},{"family":"Spies","given":"Ingrid B."},{"family":"Straley","given":"Janice M."},{"family":"Strom","given":"Suzanne L."},{"family":"Sweeney","given":"Kathryn L."},{"family":"Szymkowiak","given":"Marysia"},{"family":"Weitzman","given":"Benjamin P."},{"family":"Yasumiishi","given":"Ellen M."},{"family":"Zador","given":"Stephani G."}],"issued":{"date-parts":[["2021",12]]}}}],"schema":"https://github.com/citation-style-language/schema/raw/master/csl-citation.json"} </w:instrText>
      </w:r>
      <w:r w:rsidR="00CE6996">
        <w:rPr>
          <w:rFonts w:ascii="Times New Roman" w:hAnsi="Times New Roman" w:cs="Times New Roman"/>
          <w:sz w:val="22"/>
          <w:szCs w:val="22"/>
        </w:rPr>
        <w:fldChar w:fldCharType="separate"/>
      </w:r>
      <w:r w:rsidR="00CE6996">
        <w:rPr>
          <w:rFonts w:ascii="Times New Roman" w:hAnsi="Times New Roman" w:cs="Times New Roman"/>
          <w:noProof/>
          <w:sz w:val="22"/>
          <w:szCs w:val="22"/>
        </w:rPr>
        <w:t>(Suryan et al. 2021)</w:t>
      </w:r>
      <w:r w:rsidR="00CE6996">
        <w:rPr>
          <w:rFonts w:ascii="Times New Roman" w:hAnsi="Times New Roman" w:cs="Times New Roman"/>
          <w:sz w:val="22"/>
          <w:szCs w:val="22"/>
        </w:rPr>
        <w:fldChar w:fldCharType="end"/>
      </w:r>
      <w:r w:rsidR="00B27BEC">
        <w:rPr>
          <w:rFonts w:ascii="Times New Roman" w:hAnsi="Times New Roman" w:cs="Times New Roman"/>
          <w:sz w:val="22"/>
          <w:szCs w:val="22"/>
        </w:rPr>
        <w:t>, with subsequent impacts on associated fisheries</w:t>
      </w:r>
      <w:r w:rsidR="00346BDC">
        <w:rPr>
          <w:rFonts w:ascii="Times New Roman" w:hAnsi="Times New Roman" w:cs="Times New Roman"/>
          <w:sz w:val="22"/>
          <w:szCs w:val="22"/>
        </w:rPr>
        <w:t>.</w:t>
      </w:r>
      <w:r w:rsidR="00D139FB">
        <w:rPr>
          <w:rFonts w:ascii="Times New Roman" w:hAnsi="Times New Roman" w:cs="Times New Roman"/>
          <w:sz w:val="22"/>
          <w:szCs w:val="22"/>
        </w:rPr>
        <w:t xml:space="preserve"> While species such as Pacific cod (</w:t>
      </w:r>
      <w:r w:rsidR="00D139FB">
        <w:rPr>
          <w:rFonts w:ascii="Times New Roman" w:hAnsi="Times New Roman" w:cs="Times New Roman"/>
          <w:i/>
          <w:iCs/>
          <w:sz w:val="22"/>
          <w:szCs w:val="22"/>
        </w:rPr>
        <w:t>Gadus macrocephalus</w:t>
      </w:r>
      <w:r w:rsidR="00D139FB">
        <w:rPr>
          <w:rFonts w:ascii="Times New Roman" w:hAnsi="Times New Roman" w:cs="Times New Roman"/>
          <w:sz w:val="22"/>
          <w:szCs w:val="22"/>
        </w:rPr>
        <w:t xml:space="preserve">) have experienced drastic declines in </w:t>
      </w:r>
      <w:r w:rsidR="004A2BA9">
        <w:rPr>
          <w:rFonts w:ascii="Times New Roman" w:hAnsi="Times New Roman" w:cs="Times New Roman"/>
          <w:sz w:val="22"/>
          <w:szCs w:val="22"/>
        </w:rPr>
        <w:t>abundance</w:t>
      </w:r>
      <w:r w:rsidR="0097085C">
        <w:rPr>
          <w:rFonts w:ascii="Times New Roman" w:hAnsi="Times New Roman" w:cs="Times New Roman"/>
          <w:sz w:val="22"/>
          <w:szCs w:val="22"/>
        </w:rPr>
        <w:t xml:space="preserve"> </w:t>
      </w:r>
      <w:r w:rsidR="00F50688">
        <w:rPr>
          <w:rFonts w:ascii="Times New Roman" w:hAnsi="Times New Roman" w:cs="Times New Roman"/>
          <w:sz w:val="22"/>
          <w:szCs w:val="22"/>
        </w:rPr>
        <w:fldChar w:fldCharType="begin"/>
      </w:r>
      <w:r w:rsidR="00F50688">
        <w:rPr>
          <w:rFonts w:ascii="Times New Roman" w:hAnsi="Times New Roman" w:cs="Times New Roman"/>
          <w:sz w:val="22"/>
          <w:szCs w:val="22"/>
        </w:rPr>
        <w:instrText xml:space="preserve"> ADDIN ZOTERO_ITEM CSL_CITATION {"citationID":"0ScGR7vC","properties":{"formattedCitation":"(Barbeaux et al. 2020)","plainCitation":"(Barbeaux et al. 2020)","noteIndex":0},"citationItems":[{"id":1223,"uris":["http://zotero.org/users/6698527/items/JYPNTFIB"],"itemData":{"id":1223,"type":"article-journal","abstract":"In 2014–2016 an unprecedented warming event in the North Paciﬁc Ocean triggered changes in ecosystem of the Gulf of Alaska (GOA) impacting ﬁsheries management. The marine heatwave was noteworthy in its geographical extent, depth range, and persistence, with evidence of shifts in species distribution and reduced productivity. In 2017 a groundﬁsh survey indicated that GOA Paciﬁc cod (Gadus macrocephalus) had experienced a 71% decline in abundance from the previous 2015 survey. The GOA Paciﬁc cod ﬁshery supports a $103 million ﬁshery which is 29% of the groundﬁsh harvest value in the GOA. In this paper, we demonstrate that an increase in metabolic demand during this extended marine heatwave as well as a reduced prey supply can explain the decline in GOA Paciﬁc cod biomass. Although increased mortality likely led to the decline in the Paciﬁc cod population, historically low recruitment concurrent with the heatwave portends a slow recovery for the stock and gives a preview of impacts facing this region due to climate change. We evaluate the intersection of climate change with ecosystem-based ﬁsheries management in the context of GOA Paciﬁc cod with a description of the sensitivities of the ecosystem, how the changes in the ecosystem affected the Paciﬁc cod stock, and a description of how the management system in the North Paciﬁc handled this shock. We also provide suggestions on how ﬁsheries management systems could be improved to better contend with the impacts of climate change such as the effects of heatwaves like that experienced in 2014–2016.","container-title":"Frontiers in Marine Science","DOI":"10.3389/fmars.2020.00703","ISSN":"2296-7745","journalAbbreviation":"Front. Mar. Sci.","language":"en","page":"703","source":"DOI.org (Crossref)","title":"Marine Heatwave Stress Test of Ecosystem-Based Fisheries Management in the Gulf of Alaska Pacific Cod Fishery","volume":"7","author":[{"family":"Barbeaux","given":"Steven J."},{"family":"Holsman","given":"Kirstin"},{"family":"Zador","given":"Stephani"}],"issued":{"date-parts":[["2020",8,20]]}}}],"schema":"https://github.com/citation-style-language/schema/raw/master/csl-citation.json"} </w:instrText>
      </w:r>
      <w:r w:rsidR="00F50688">
        <w:rPr>
          <w:rFonts w:ascii="Times New Roman" w:hAnsi="Times New Roman" w:cs="Times New Roman"/>
          <w:sz w:val="22"/>
          <w:szCs w:val="22"/>
        </w:rPr>
        <w:fldChar w:fldCharType="separate"/>
      </w:r>
      <w:r w:rsidR="00F50688">
        <w:rPr>
          <w:rFonts w:ascii="Times New Roman" w:hAnsi="Times New Roman" w:cs="Times New Roman"/>
          <w:noProof/>
          <w:sz w:val="22"/>
          <w:szCs w:val="22"/>
        </w:rPr>
        <w:t>(Barbeaux et al. 2020)</w:t>
      </w:r>
      <w:r w:rsidR="00F50688">
        <w:rPr>
          <w:rFonts w:ascii="Times New Roman" w:hAnsi="Times New Roman" w:cs="Times New Roman"/>
          <w:sz w:val="22"/>
          <w:szCs w:val="22"/>
        </w:rPr>
        <w:fldChar w:fldCharType="end"/>
      </w:r>
      <w:r w:rsidR="004A2BA9">
        <w:rPr>
          <w:rFonts w:ascii="Times New Roman" w:hAnsi="Times New Roman" w:cs="Times New Roman"/>
          <w:sz w:val="22"/>
          <w:szCs w:val="22"/>
        </w:rPr>
        <w:t xml:space="preserve">, </w:t>
      </w:r>
      <w:r w:rsidR="00F81D7F">
        <w:rPr>
          <w:rFonts w:ascii="Times New Roman" w:hAnsi="Times New Roman" w:cs="Times New Roman"/>
          <w:sz w:val="22"/>
          <w:szCs w:val="22"/>
        </w:rPr>
        <w:t>species such as Alaska sablefish (</w:t>
      </w:r>
      <w:r w:rsidR="00F81D7F">
        <w:rPr>
          <w:rFonts w:ascii="Times New Roman" w:hAnsi="Times New Roman" w:cs="Times New Roman"/>
          <w:i/>
          <w:iCs/>
          <w:sz w:val="22"/>
          <w:szCs w:val="22"/>
        </w:rPr>
        <w:t>Anoplopoma fimbria</w:t>
      </w:r>
      <w:r w:rsidR="00F81D7F">
        <w:rPr>
          <w:rFonts w:ascii="Times New Roman" w:hAnsi="Times New Roman" w:cs="Times New Roman"/>
          <w:sz w:val="22"/>
          <w:szCs w:val="22"/>
        </w:rPr>
        <w:t xml:space="preserve">) </w:t>
      </w:r>
      <w:r w:rsidR="00D9226A">
        <w:rPr>
          <w:rFonts w:ascii="Times New Roman" w:hAnsi="Times New Roman" w:cs="Times New Roman"/>
          <w:sz w:val="22"/>
          <w:szCs w:val="22"/>
        </w:rPr>
        <w:t xml:space="preserve">have </w:t>
      </w:r>
      <w:r w:rsidR="001D0F41">
        <w:rPr>
          <w:rFonts w:ascii="Times New Roman" w:hAnsi="Times New Roman" w:cs="Times New Roman"/>
          <w:sz w:val="22"/>
          <w:szCs w:val="22"/>
        </w:rPr>
        <w:t xml:space="preserve">thrived during this period, where </w:t>
      </w:r>
      <w:r w:rsidR="00EE51BA">
        <w:rPr>
          <w:rFonts w:ascii="Times New Roman" w:hAnsi="Times New Roman" w:cs="Times New Roman"/>
          <w:sz w:val="22"/>
          <w:szCs w:val="22"/>
        </w:rPr>
        <w:t>unprecedented</w:t>
      </w:r>
      <w:r w:rsidR="001D0F41">
        <w:rPr>
          <w:rFonts w:ascii="Times New Roman" w:hAnsi="Times New Roman" w:cs="Times New Roman"/>
          <w:sz w:val="22"/>
          <w:szCs w:val="22"/>
        </w:rPr>
        <w:t xml:space="preserve"> high recruitment events have been observed </w:t>
      </w:r>
      <w:r w:rsidR="000F0C38">
        <w:rPr>
          <w:rFonts w:ascii="Times New Roman" w:hAnsi="Times New Roman" w:cs="Times New Roman"/>
          <w:sz w:val="22"/>
          <w:szCs w:val="22"/>
        </w:rPr>
        <w:fldChar w:fldCharType="begin"/>
      </w:r>
      <w:r w:rsidR="000F0C38">
        <w:rPr>
          <w:rFonts w:ascii="Times New Roman" w:hAnsi="Times New Roman" w:cs="Times New Roman"/>
          <w:sz w:val="22"/>
          <w:szCs w:val="22"/>
        </w:rPr>
        <w:instrText xml:space="preserve"> ADDIN ZOTERO_ITEM CSL_CITATION {"citationID":"4eKSPeFA","properties":{"formattedCitation":"(Goethel et al. 2023)","plainCitation":"(Goethel et al. 2023)","noteIndex":0},"citationItems":[{"id":13393,"uris":["http://zotero.org/users/6698527/items/ERG52JW9"],"itemData":{"id":13393,"type":"article-journal","container-title":"North Pacific Fishery Management Council, Anchorage, AK","language":"en","source":"Zotero","title":"3. Assessment of the Sablefish Stock in Alaska","author":[{"family":"Goethel","given":"Daniel R"},{"family":"Cheng","given":"Matthew L H"},{"family":"Echave","given":"Katy B"},{"family":"Marsh","given":"Craig"},{"family":"Rodgveller","given":"Cara J"},{"family":"Siwicke","given":"Kevin"}],"issued":{"date-parts":[["2023"]]}}}],"schema":"https://github.com/citation-style-language/schema/raw/master/csl-citation.json"} </w:instrText>
      </w:r>
      <w:r w:rsidR="000F0C38">
        <w:rPr>
          <w:rFonts w:ascii="Times New Roman" w:hAnsi="Times New Roman" w:cs="Times New Roman"/>
          <w:sz w:val="22"/>
          <w:szCs w:val="22"/>
        </w:rPr>
        <w:fldChar w:fldCharType="separate"/>
      </w:r>
      <w:r w:rsidR="000F0C38">
        <w:rPr>
          <w:rFonts w:ascii="Times New Roman" w:hAnsi="Times New Roman" w:cs="Times New Roman"/>
          <w:noProof/>
          <w:sz w:val="22"/>
          <w:szCs w:val="22"/>
        </w:rPr>
        <w:t>(Goethel et al. 2023)</w:t>
      </w:r>
      <w:r w:rsidR="000F0C38">
        <w:rPr>
          <w:rFonts w:ascii="Times New Roman" w:hAnsi="Times New Roman" w:cs="Times New Roman"/>
          <w:sz w:val="22"/>
          <w:szCs w:val="22"/>
        </w:rPr>
        <w:fldChar w:fldCharType="end"/>
      </w:r>
      <w:r w:rsidR="000F0C38">
        <w:rPr>
          <w:rFonts w:ascii="Times New Roman" w:hAnsi="Times New Roman" w:cs="Times New Roman"/>
          <w:sz w:val="22"/>
          <w:szCs w:val="22"/>
        </w:rPr>
        <w:t xml:space="preserve">. </w:t>
      </w:r>
      <w:r w:rsidR="008E49B7">
        <w:rPr>
          <w:rFonts w:ascii="Times New Roman" w:hAnsi="Times New Roman" w:cs="Times New Roman"/>
          <w:sz w:val="22"/>
          <w:szCs w:val="22"/>
        </w:rPr>
        <w:t xml:space="preserve">In general, sablefish recruitment dynamics </w:t>
      </w:r>
      <w:r w:rsidR="001A6696">
        <w:rPr>
          <w:rFonts w:ascii="Times New Roman" w:hAnsi="Times New Roman" w:cs="Times New Roman"/>
          <w:sz w:val="22"/>
          <w:szCs w:val="22"/>
        </w:rPr>
        <w:t xml:space="preserve">have been </w:t>
      </w:r>
      <w:r w:rsidR="00486E0F">
        <w:rPr>
          <w:rFonts w:ascii="Times New Roman" w:hAnsi="Times New Roman" w:cs="Times New Roman"/>
          <w:sz w:val="22"/>
          <w:szCs w:val="22"/>
        </w:rPr>
        <w:t>thought to be a combination of maintain</w:t>
      </w:r>
      <w:r w:rsidR="0084345C">
        <w:rPr>
          <w:rFonts w:ascii="Times New Roman" w:hAnsi="Times New Roman" w:cs="Times New Roman"/>
          <w:sz w:val="22"/>
          <w:szCs w:val="22"/>
        </w:rPr>
        <w:t>ing</w:t>
      </w:r>
      <w:r w:rsidR="0059285D">
        <w:rPr>
          <w:rFonts w:ascii="Times New Roman" w:hAnsi="Times New Roman" w:cs="Times New Roman"/>
          <w:sz w:val="22"/>
          <w:szCs w:val="22"/>
        </w:rPr>
        <w:t xml:space="preserve"> a base level of</w:t>
      </w:r>
      <w:r w:rsidR="00486E0F">
        <w:rPr>
          <w:rFonts w:ascii="Times New Roman" w:hAnsi="Times New Roman" w:cs="Times New Roman"/>
          <w:sz w:val="22"/>
          <w:szCs w:val="22"/>
        </w:rPr>
        <w:t xml:space="preserve"> </w:t>
      </w:r>
      <w:r w:rsidR="0084345C">
        <w:rPr>
          <w:rFonts w:ascii="Times New Roman" w:hAnsi="Times New Roman" w:cs="Times New Roman"/>
          <w:sz w:val="22"/>
          <w:szCs w:val="22"/>
        </w:rPr>
        <w:t>spawning</w:t>
      </w:r>
      <w:r w:rsidR="00486E0F">
        <w:rPr>
          <w:rFonts w:ascii="Times New Roman" w:hAnsi="Times New Roman" w:cs="Times New Roman"/>
          <w:sz w:val="22"/>
          <w:szCs w:val="22"/>
        </w:rPr>
        <w:t xml:space="preserve"> biomass </w:t>
      </w:r>
      <w:r w:rsidR="009256AB">
        <w:rPr>
          <w:rFonts w:ascii="Times New Roman" w:hAnsi="Times New Roman" w:cs="Times New Roman"/>
          <w:sz w:val="22"/>
          <w:szCs w:val="22"/>
        </w:rPr>
        <w:t xml:space="preserve">necessary </w:t>
      </w:r>
      <w:r w:rsidR="00796E51">
        <w:rPr>
          <w:rFonts w:ascii="Times New Roman" w:hAnsi="Times New Roman" w:cs="Times New Roman"/>
          <w:sz w:val="22"/>
          <w:szCs w:val="22"/>
        </w:rPr>
        <w:t xml:space="preserve">to </w:t>
      </w:r>
      <w:r w:rsidR="00954328">
        <w:rPr>
          <w:rFonts w:ascii="Times New Roman" w:hAnsi="Times New Roman" w:cs="Times New Roman"/>
          <w:sz w:val="22"/>
          <w:szCs w:val="22"/>
        </w:rPr>
        <w:t xml:space="preserve">allow for reproduction, and </w:t>
      </w:r>
      <w:r w:rsidR="0029690C">
        <w:rPr>
          <w:rFonts w:ascii="Times New Roman" w:hAnsi="Times New Roman" w:cs="Times New Roman"/>
          <w:sz w:val="22"/>
          <w:szCs w:val="22"/>
        </w:rPr>
        <w:t xml:space="preserve">prevailing environmental conditions that </w:t>
      </w:r>
      <w:r w:rsidR="004E12CC">
        <w:rPr>
          <w:rFonts w:ascii="Times New Roman" w:hAnsi="Times New Roman" w:cs="Times New Roman"/>
          <w:sz w:val="22"/>
          <w:szCs w:val="22"/>
        </w:rPr>
        <w:t>mediate th</w:t>
      </w:r>
      <w:r w:rsidR="00CF5346">
        <w:rPr>
          <w:rFonts w:ascii="Times New Roman" w:hAnsi="Times New Roman" w:cs="Times New Roman"/>
          <w:sz w:val="22"/>
          <w:szCs w:val="22"/>
        </w:rPr>
        <w:t>e</w:t>
      </w:r>
      <w:r w:rsidR="006F16B3">
        <w:rPr>
          <w:rFonts w:ascii="Times New Roman" w:hAnsi="Times New Roman" w:cs="Times New Roman"/>
          <w:sz w:val="22"/>
          <w:szCs w:val="22"/>
        </w:rPr>
        <w:t xml:space="preserve"> survival of juvenile sablefish. </w:t>
      </w:r>
      <w:r w:rsidR="00C44707">
        <w:rPr>
          <w:rFonts w:ascii="Times New Roman" w:hAnsi="Times New Roman" w:cs="Times New Roman"/>
          <w:sz w:val="22"/>
          <w:szCs w:val="22"/>
        </w:rPr>
        <w:t xml:space="preserve">Although various hypotheses </w:t>
      </w:r>
      <w:commentRangeStart w:id="17"/>
      <w:r w:rsidR="00C44707">
        <w:rPr>
          <w:rFonts w:ascii="Times New Roman" w:hAnsi="Times New Roman" w:cs="Times New Roman"/>
          <w:sz w:val="22"/>
          <w:szCs w:val="22"/>
        </w:rPr>
        <w:t>exist</w:t>
      </w:r>
      <w:commentRangeEnd w:id="17"/>
      <w:r w:rsidR="002B3060">
        <w:rPr>
          <w:rStyle w:val="CommentReference"/>
        </w:rPr>
        <w:commentReference w:id="17"/>
      </w:r>
      <w:r w:rsidR="00C44707">
        <w:rPr>
          <w:rFonts w:ascii="Times New Roman" w:hAnsi="Times New Roman" w:cs="Times New Roman"/>
          <w:sz w:val="22"/>
          <w:szCs w:val="22"/>
        </w:rPr>
        <w:t xml:space="preserve"> </w:t>
      </w:r>
      <w:r w:rsidR="00815F3D">
        <w:rPr>
          <w:rFonts w:ascii="Times New Roman" w:hAnsi="Times New Roman" w:cs="Times New Roman"/>
          <w:sz w:val="22"/>
          <w:szCs w:val="22"/>
        </w:rPr>
        <w:t xml:space="preserve">regarding environment </w:t>
      </w:r>
      <w:r w:rsidR="00A1438A">
        <w:rPr>
          <w:rFonts w:ascii="Times New Roman" w:hAnsi="Times New Roman" w:cs="Times New Roman"/>
          <w:sz w:val="22"/>
          <w:szCs w:val="22"/>
        </w:rPr>
        <w:t>drivers</w:t>
      </w:r>
      <w:r w:rsidR="00815F3D">
        <w:rPr>
          <w:rFonts w:ascii="Times New Roman" w:hAnsi="Times New Roman" w:cs="Times New Roman"/>
          <w:sz w:val="22"/>
          <w:szCs w:val="22"/>
        </w:rPr>
        <w:t xml:space="preserve"> mediating the recruitment success of sablefish, </w:t>
      </w:r>
      <w:r w:rsidR="00A1438A">
        <w:rPr>
          <w:rFonts w:ascii="Times New Roman" w:hAnsi="Times New Roman" w:cs="Times New Roman"/>
          <w:sz w:val="22"/>
          <w:szCs w:val="22"/>
        </w:rPr>
        <w:t xml:space="preserve">these factors have rarely been tested </w:t>
      </w:r>
      <w:r w:rsidR="00B25D3E">
        <w:rPr>
          <w:rFonts w:ascii="Times New Roman" w:hAnsi="Times New Roman" w:cs="Times New Roman"/>
          <w:sz w:val="22"/>
          <w:szCs w:val="22"/>
        </w:rPr>
        <w:t>within the context of a stock assessment</w:t>
      </w:r>
      <w:r w:rsidR="00377CDD">
        <w:rPr>
          <w:rFonts w:ascii="Times New Roman" w:hAnsi="Times New Roman" w:cs="Times New Roman"/>
          <w:sz w:val="22"/>
          <w:szCs w:val="22"/>
        </w:rPr>
        <w:t xml:space="preserve"> model</w:t>
      </w:r>
      <w:r w:rsidR="004B05D1">
        <w:rPr>
          <w:rFonts w:ascii="Times New Roman" w:hAnsi="Times New Roman" w:cs="Times New Roman"/>
          <w:sz w:val="22"/>
          <w:szCs w:val="22"/>
        </w:rPr>
        <w:t xml:space="preserve"> (</w:t>
      </w:r>
      <w:r w:rsidR="00AF39E5">
        <w:rPr>
          <w:rFonts w:ascii="Times New Roman" w:hAnsi="Times New Roman" w:cs="Times New Roman"/>
          <w:sz w:val="22"/>
          <w:szCs w:val="22"/>
        </w:rPr>
        <w:t xml:space="preserve">notable exception; </w:t>
      </w:r>
      <w:r w:rsidR="00C155E0">
        <w:rPr>
          <w:rFonts w:ascii="Times New Roman" w:hAnsi="Times New Roman" w:cs="Times New Roman"/>
          <w:sz w:val="22"/>
          <w:szCs w:val="22"/>
        </w:rPr>
        <w:fldChar w:fldCharType="begin"/>
      </w:r>
      <w:r w:rsidR="00C155E0">
        <w:rPr>
          <w:rFonts w:ascii="Times New Roman" w:hAnsi="Times New Roman" w:cs="Times New Roman"/>
          <w:sz w:val="22"/>
          <w:szCs w:val="22"/>
        </w:rPr>
        <w:instrText xml:space="preserve"> ADDIN ZOTERO_ITEM CSL_CITATION {"citationID":"LS00dWuP","properties":{"formattedCitation":"(Shotwell et al. 2014)","plainCitation":"(Shotwell et al. 2014)","noteIndex":0},"citationItems":[{"id":466,"uris":["http://zotero.org/users/6698527/items/N3YYFSEI"],"itemData":{"id":466,"type":"article-journal","abstract":"In ﬁsheries stock assessment, reliable estimation of year-class strength is often hindered by lack of data on early life history stages and limited knowledge of the underlying environmental processes inﬂuencing survival through these stages. One solution to improving these estimates of year-class strength or recruitment is to ﬁrst develop regional indices representing the spatial and temporal extent of a hypothesized feature inﬂuencing a species’ recruitment. These covariates should then be integrated within a population model where a variety of model selection techniques may be conducted to test for a reduction in recruitment uncertainty. The best selected model(s) may provide insight for developing hypotheses of mechanisms inﬂuencing recruitment. Here we consider the inﬂuence of a large-scale oceanographic feature, the North Paciﬁc Polar Front, on recruitment of Alaska sableﬁsh (Anoplopoma ﬁmbria). Our working hypothesis is that advection of oceanic properties along the Polar Front and associated currents plays a key role in shaping the oceanographic climate of Alaskan waters and, hence, the environment that sableﬁsh encounter during their early life history. As a ﬁrst step in this investigation, we developed time series of sea surface temperature along the Polar Front mean path. We then integrated this data into the recruitment equations of the sableﬁsh assessment base model. Model selection was based on a multistage hypothesis testing procedure combined with crossvalidation and a retrospective analysis of prediction error. The impact of the best model was expressed in terms of increased precision of recruitment estimates and proportional changes in female spawning biomass for both current estimates and in future projections. The best model suggested that colder than average wintertime sea surface temperatures in the central North Paciﬁc represent oceanic conditions that create positive recruitment events for sableﬁsh. The incorporation of this index in the sableﬁsh model provided moderate reduction in unexplained recruitment variability and increased future projections of spawning biomass in the medium term. Based on this result, we developed a conceptual model of three mechanisms that in combination form an ocean domain dynamic synergy (ODDS) which inﬂuences sableﬁsh survival through the pelagic early life history stage. Successfully incorporating environmental time series into the sableﬁsh assessment could establish a foundation for future ecosystem-based management and allow for more informed and efﬁcient resource allocation to stakeholders.","container-title":"Deep Sea Research Part II: Topical Studies in Oceanography","DOI":"10.1016/j.dsr2.2012.08.024","ISSN":"09670645","journalAbbreviation":"Deep Sea Research Part II: Topical Studies in Oceanography","language":"en","page":"40-53","source":"DOI.org (Crossref)","title":"Toward biophysical synergy: Investigating advection along the Polar Front to identify factors influencing Alaska sablefish recruitment","title-short":"Toward biophysical synergy","volume":"107","author":[{"family":"Shotwell","given":"S. Kalei"},{"family":"Hanselman","given":"Dana H."},{"family":"Belkin","given":"Igor M."}],"issued":{"date-parts":[["2014",9]]}}}],"schema":"https://github.com/citation-style-language/schema/raw/master/csl-citation.json"} </w:instrText>
      </w:r>
      <w:r w:rsidR="00C155E0">
        <w:rPr>
          <w:rFonts w:ascii="Times New Roman" w:hAnsi="Times New Roman" w:cs="Times New Roman"/>
          <w:sz w:val="22"/>
          <w:szCs w:val="22"/>
        </w:rPr>
        <w:fldChar w:fldCharType="separate"/>
      </w:r>
      <w:r w:rsidR="00C155E0">
        <w:rPr>
          <w:rFonts w:ascii="Times New Roman" w:hAnsi="Times New Roman" w:cs="Times New Roman"/>
          <w:noProof/>
          <w:sz w:val="22"/>
          <w:szCs w:val="22"/>
        </w:rPr>
        <w:t>Shotwell et al. 2014)</w:t>
      </w:r>
      <w:r w:rsidR="00C155E0">
        <w:rPr>
          <w:rFonts w:ascii="Times New Roman" w:hAnsi="Times New Roman" w:cs="Times New Roman"/>
          <w:sz w:val="22"/>
          <w:szCs w:val="22"/>
        </w:rPr>
        <w:fldChar w:fldCharType="end"/>
      </w:r>
      <w:r w:rsidR="00B25D3E">
        <w:rPr>
          <w:rFonts w:ascii="Times New Roman" w:hAnsi="Times New Roman" w:cs="Times New Roman"/>
          <w:sz w:val="22"/>
          <w:szCs w:val="22"/>
        </w:rPr>
        <w:t xml:space="preserve">, </w:t>
      </w:r>
      <w:r w:rsidR="00BB2E2E">
        <w:rPr>
          <w:rFonts w:ascii="Times New Roman" w:hAnsi="Times New Roman" w:cs="Times New Roman"/>
          <w:sz w:val="22"/>
          <w:szCs w:val="22"/>
        </w:rPr>
        <w:t xml:space="preserve">and thus, fail to utilize all </w:t>
      </w:r>
      <w:r w:rsidR="00E60B9D">
        <w:rPr>
          <w:rFonts w:ascii="Times New Roman" w:hAnsi="Times New Roman" w:cs="Times New Roman"/>
          <w:sz w:val="22"/>
          <w:szCs w:val="22"/>
        </w:rPr>
        <w:t>existing</w:t>
      </w:r>
      <w:r w:rsidR="00BB2E2E">
        <w:rPr>
          <w:rFonts w:ascii="Times New Roman" w:hAnsi="Times New Roman" w:cs="Times New Roman"/>
          <w:sz w:val="22"/>
          <w:szCs w:val="22"/>
        </w:rPr>
        <w:t xml:space="preserve"> infor</w:t>
      </w:r>
      <w:r w:rsidR="007D0F2D">
        <w:rPr>
          <w:rFonts w:ascii="Times New Roman" w:hAnsi="Times New Roman" w:cs="Times New Roman"/>
          <w:sz w:val="22"/>
          <w:szCs w:val="22"/>
        </w:rPr>
        <w:t>mation</w:t>
      </w:r>
      <w:r w:rsidR="00633E09">
        <w:rPr>
          <w:rFonts w:ascii="Times New Roman" w:hAnsi="Times New Roman" w:cs="Times New Roman"/>
          <w:sz w:val="22"/>
          <w:szCs w:val="22"/>
        </w:rPr>
        <w:t xml:space="preserve"> (e.g., age-</w:t>
      </w:r>
      <w:r w:rsidR="001412CA">
        <w:rPr>
          <w:rFonts w:ascii="Times New Roman" w:hAnsi="Times New Roman" w:cs="Times New Roman"/>
          <w:sz w:val="22"/>
          <w:szCs w:val="22"/>
        </w:rPr>
        <w:t>composition</w:t>
      </w:r>
      <w:r w:rsidR="00633E09">
        <w:rPr>
          <w:rFonts w:ascii="Times New Roman" w:hAnsi="Times New Roman" w:cs="Times New Roman"/>
          <w:sz w:val="22"/>
          <w:szCs w:val="22"/>
        </w:rPr>
        <w:t xml:space="preserve">, </w:t>
      </w:r>
      <w:r w:rsidR="002D3F9F">
        <w:rPr>
          <w:rFonts w:ascii="Times New Roman" w:hAnsi="Times New Roman" w:cs="Times New Roman"/>
          <w:sz w:val="22"/>
          <w:szCs w:val="22"/>
        </w:rPr>
        <w:t>removals)</w:t>
      </w:r>
      <w:r w:rsidR="007D0F2D">
        <w:rPr>
          <w:rFonts w:ascii="Times New Roman" w:hAnsi="Times New Roman" w:cs="Times New Roman"/>
          <w:sz w:val="22"/>
          <w:szCs w:val="22"/>
        </w:rPr>
        <w:t xml:space="preserve"> for estimating population dynamics. </w:t>
      </w:r>
      <w:r w:rsidR="00CE107A">
        <w:rPr>
          <w:rFonts w:ascii="Times New Roman" w:hAnsi="Times New Roman" w:cs="Times New Roman"/>
          <w:sz w:val="22"/>
          <w:szCs w:val="22"/>
        </w:rPr>
        <w:t xml:space="preserve">Furthermore, previous studies </w:t>
      </w:r>
      <w:r w:rsidR="00BA1AAB">
        <w:rPr>
          <w:rFonts w:ascii="Times New Roman" w:hAnsi="Times New Roman" w:cs="Times New Roman"/>
          <w:sz w:val="22"/>
          <w:szCs w:val="22"/>
        </w:rPr>
        <w:t xml:space="preserve">were </w:t>
      </w:r>
      <w:r w:rsidR="00986E12">
        <w:rPr>
          <w:rFonts w:ascii="Times New Roman" w:hAnsi="Times New Roman" w:cs="Times New Roman"/>
          <w:sz w:val="22"/>
          <w:szCs w:val="22"/>
        </w:rPr>
        <w:t xml:space="preserve">limited in the </w:t>
      </w:r>
      <w:r w:rsidR="00BB048E">
        <w:rPr>
          <w:rFonts w:ascii="Times New Roman" w:hAnsi="Times New Roman" w:cs="Times New Roman"/>
          <w:sz w:val="22"/>
          <w:szCs w:val="22"/>
        </w:rPr>
        <w:t xml:space="preserve">length of </w:t>
      </w:r>
      <w:r w:rsidR="00986E12">
        <w:rPr>
          <w:rFonts w:ascii="Times New Roman" w:hAnsi="Times New Roman" w:cs="Times New Roman"/>
          <w:sz w:val="22"/>
          <w:szCs w:val="22"/>
        </w:rPr>
        <w:t xml:space="preserve">existing time-series </w:t>
      </w:r>
      <w:r w:rsidR="00EC5A11">
        <w:rPr>
          <w:rFonts w:ascii="Times New Roman" w:hAnsi="Times New Roman" w:cs="Times New Roman"/>
          <w:sz w:val="22"/>
          <w:szCs w:val="22"/>
        </w:rPr>
        <w:t>for</w:t>
      </w:r>
      <w:r w:rsidR="00986E12">
        <w:rPr>
          <w:rFonts w:ascii="Times New Roman" w:hAnsi="Times New Roman" w:cs="Times New Roman"/>
          <w:sz w:val="22"/>
          <w:szCs w:val="22"/>
        </w:rPr>
        <w:t xml:space="preserve"> environmental</w:t>
      </w:r>
      <w:r w:rsidR="007D5704">
        <w:rPr>
          <w:rFonts w:ascii="Times New Roman" w:hAnsi="Times New Roman" w:cs="Times New Roman"/>
          <w:sz w:val="22"/>
          <w:szCs w:val="22"/>
        </w:rPr>
        <w:t xml:space="preserve"> </w:t>
      </w:r>
      <w:r w:rsidR="00874025">
        <w:rPr>
          <w:rFonts w:ascii="Times New Roman" w:hAnsi="Times New Roman" w:cs="Times New Roman"/>
          <w:sz w:val="22"/>
          <w:szCs w:val="22"/>
        </w:rPr>
        <w:t>variables and</w:t>
      </w:r>
      <w:r w:rsidR="00152EAA">
        <w:rPr>
          <w:rFonts w:ascii="Times New Roman" w:hAnsi="Times New Roman" w:cs="Times New Roman"/>
          <w:sz w:val="22"/>
          <w:szCs w:val="22"/>
        </w:rPr>
        <w:t xml:space="preserve"> </w:t>
      </w:r>
      <w:r w:rsidR="00147776">
        <w:rPr>
          <w:rFonts w:ascii="Times New Roman" w:hAnsi="Times New Roman" w:cs="Times New Roman"/>
          <w:sz w:val="22"/>
          <w:szCs w:val="22"/>
        </w:rPr>
        <w:t xml:space="preserve">were </w:t>
      </w:r>
      <w:r w:rsidR="002D2925">
        <w:rPr>
          <w:rFonts w:ascii="Times New Roman" w:hAnsi="Times New Roman" w:cs="Times New Roman"/>
          <w:sz w:val="22"/>
          <w:szCs w:val="22"/>
        </w:rPr>
        <w:t>only limited to utilizing</w:t>
      </w:r>
      <w:r w:rsidR="00A13E4B">
        <w:rPr>
          <w:rFonts w:ascii="Times New Roman" w:hAnsi="Times New Roman" w:cs="Times New Roman"/>
          <w:sz w:val="22"/>
          <w:szCs w:val="22"/>
        </w:rPr>
        <w:t xml:space="preserve"> a </w:t>
      </w:r>
      <w:r w:rsidR="00F4139B">
        <w:rPr>
          <w:rFonts w:ascii="Times New Roman" w:hAnsi="Times New Roman" w:cs="Times New Roman"/>
          <w:sz w:val="22"/>
          <w:szCs w:val="22"/>
        </w:rPr>
        <w:t>coarse set of</w:t>
      </w:r>
      <w:r w:rsidR="00147776">
        <w:rPr>
          <w:rFonts w:ascii="Times New Roman" w:hAnsi="Times New Roman" w:cs="Times New Roman"/>
          <w:sz w:val="22"/>
          <w:szCs w:val="22"/>
        </w:rPr>
        <w:t xml:space="preserve"> environmental </w:t>
      </w:r>
      <w:r w:rsidR="0085274D">
        <w:rPr>
          <w:rFonts w:ascii="Times New Roman" w:hAnsi="Times New Roman" w:cs="Times New Roman"/>
          <w:sz w:val="22"/>
          <w:szCs w:val="22"/>
        </w:rPr>
        <w:t>variables</w:t>
      </w:r>
      <w:r w:rsidR="00147776">
        <w:rPr>
          <w:rFonts w:ascii="Times New Roman" w:hAnsi="Times New Roman" w:cs="Times New Roman"/>
          <w:sz w:val="22"/>
          <w:szCs w:val="22"/>
        </w:rPr>
        <w:t xml:space="preserve">. </w:t>
      </w:r>
      <w:r w:rsidR="0085274D">
        <w:rPr>
          <w:rFonts w:ascii="Times New Roman" w:hAnsi="Times New Roman" w:cs="Times New Roman"/>
          <w:sz w:val="22"/>
          <w:szCs w:val="22"/>
        </w:rPr>
        <w:t xml:space="preserve">In this study, </w:t>
      </w:r>
      <w:commentRangeStart w:id="18"/>
      <w:r w:rsidR="0095780A">
        <w:rPr>
          <w:rFonts w:ascii="Times New Roman" w:hAnsi="Times New Roman" w:cs="Times New Roman"/>
          <w:sz w:val="22"/>
          <w:szCs w:val="22"/>
        </w:rPr>
        <w:t>I</w:t>
      </w:r>
      <w:r w:rsidR="0085274D">
        <w:rPr>
          <w:rFonts w:ascii="Times New Roman" w:hAnsi="Times New Roman" w:cs="Times New Roman"/>
          <w:sz w:val="22"/>
          <w:szCs w:val="22"/>
        </w:rPr>
        <w:t xml:space="preserve"> propose to expand existing work by</w:t>
      </w:r>
      <w:commentRangeEnd w:id="18"/>
      <w:r w:rsidR="002B3060">
        <w:rPr>
          <w:rStyle w:val="CommentReference"/>
        </w:rPr>
        <w:commentReference w:id="18"/>
      </w:r>
      <w:r w:rsidR="0085274D">
        <w:rPr>
          <w:rFonts w:ascii="Times New Roman" w:hAnsi="Times New Roman" w:cs="Times New Roman"/>
          <w:sz w:val="22"/>
          <w:szCs w:val="22"/>
        </w:rPr>
        <w:t xml:space="preserve">: 1) </w:t>
      </w:r>
      <w:r w:rsidR="00BF7FD4">
        <w:rPr>
          <w:rFonts w:ascii="Times New Roman" w:hAnsi="Times New Roman" w:cs="Times New Roman"/>
          <w:sz w:val="22"/>
          <w:szCs w:val="22"/>
        </w:rPr>
        <w:t>incorporating</w:t>
      </w:r>
      <w:r w:rsidR="006A549A">
        <w:rPr>
          <w:rFonts w:ascii="Times New Roman" w:hAnsi="Times New Roman" w:cs="Times New Roman"/>
          <w:sz w:val="22"/>
          <w:szCs w:val="22"/>
        </w:rPr>
        <w:t xml:space="preserve"> a prolonged </w:t>
      </w:r>
      <w:r w:rsidR="00772DC3">
        <w:rPr>
          <w:rFonts w:ascii="Times New Roman" w:hAnsi="Times New Roman" w:cs="Times New Roman"/>
          <w:sz w:val="22"/>
          <w:szCs w:val="22"/>
        </w:rPr>
        <w:t>time-series</w:t>
      </w:r>
      <w:r w:rsidR="00D851B7">
        <w:rPr>
          <w:rFonts w:ascii="Times New Roman" w:hAnsi="Times New Roman" w:cs="Times New Roman"/>
          <w:sz w:val="22"/>
          <w:szCs w:val="22"/>
        </w:rPr>
        <w:t>, coupled with a</w:t>
      </w:r>
      <w:r w:rsidR="006A549A">
        <w:rPr>
          <w:rFonts w:ascii="Times New Roman" w:hAnsi="Times New Roman" w:cs="Times New Roman"/>
          <w:sz w:val="22"/>
          <w:szCs w:val="22"/>
        </w:rPr>
        <w:t xml:space="preserve"> broader suite of environmental </w:t>
      </w:r>
      <w:r w:rsidR="00292E6C">
        <w:rPr>
          <w:rFonts w:ascii="Times New Roman" w:hAnsi="Times New Roman" w:cs="Times New Roman"/>
          <w:sz w:val="22"/>
          <w:szCs w:val="22"/>
        </w:rPr>
        <w:t>variable</w:t>
      </w:r>
      <w:ins w:id="19" w:author="Franz Mueter" w:date="2024-04-21T18:00:00Z">
        <w:r w:rsidR="002B3060">
          <w:rPr>
            <w:rFonts w:ascii="Times New Roman" w:hAnsi="Times New Roman" w:cs="Times New Roman"/>
            <w:sz w:val="22"/>
            <w:szCs w:val="22"/>
          </w:rPr>
          <w:t>s</w:t>
        </w:r>
      </w:ins>
      <w:r w:rsidR="00527A26">
        <w:rPr>
          <w:rFonts w:ascii="Times New Roman" w:hAnsi="Times New Roman" w:cs="Times New Roman"/>
          <w:sz w:val="22"/>
          <w:szCs w:val="22"/>
        </w:rPr>
        <w:t xml:space="preserve"> within a state-space age-structured integrated stock assessment, and 2) evaluate the implications of </w:t>
      </w:r>
      <w:r w:rsidR="00874025">
        <w:rPr>
          <w:rFonts w:ascii="Times New Roman" w:hAnsi="Times New Roman" w:cs="Times New Roman"/>
          <w:sz w:val="22"/>
          <w:szCs w:val="22"/>
        </w:rPr>
        <w:t>incorporating environmental covariates to explain recruitment processes.</w:t>
      </w:r>
      <w:r w:rsidR="004B212D">
        <w:rPr>
          <w:rFonts w:ascii="Times New Roman" w:hAnsi="Times New Roman" w:cs="Times New Roman"/>
          <w:sz w:val="22"/>
          <w:szCs w:val="22"/>
        </w:rPr>
        <w:t xml:space="preserve"> </w:t>
      </w:r>
    </w:p>
    <w:p w14:paraId="56A5FE42" w14:textId="77777777" w:rsidR="00B31249" w:rsidRDefault="00B31249" w:rsidP="00C72C01">
      <w:pPr>
        <w:rPr>
          <w:rFonts w:ascii="Times New Roman" w:hAnsi="Times New Roman" w:cs="Times New Roman"/>
          <w:sz w:val="22"/>
          <w:szCs w:val="22"/>
        </w:rPr>
      </w:pPr>
    </w:p>
    <w:p w14:paraId="0D3BCBDF" w14:textId="1C85ED25" w:rsidR="00C100F9" w:rsidRDefault="0020356A" w:rsidP="00C72C01">
      <w:pPr>
        <w:pStyle w:val="Heading2"/>
      </w:pPr>
      <w:r>
        <w:t>Proposed Mechanisms (Hypotheses)</w:t>
      </w:r>
    </w:p>
    <w:p w14:paraId="5A1A6CD4" w14:textId="54EB92FD" w:rsidR="00D74DBF" w:rsidRDefault="006119E7" w:rsidP="00C72C01">
      <w:pPr>
        <w:ind w:firstLine="720"/>
        <w:rPr>
          <w:rFonts w:ascii="Times New Roman" w:hAnsi="Times New Roman" w:cs="Times New Roman"/>
          <w:sz w:val="22"/>
          <w:szCs w:val="22"/>
        </w:rPr>
      </w:pPr>
      <w:r w:rsidRPr="00D74DBF">
        <w:rPr>
          <w:rFonts w:ascii="Times New Roman" w:hAnsi="Times New Roman" w:cs="Times New Roman"/>
          <w:sz w:val="22"/>
          <w:szCs w:val="22"/>
        </w:rPr>
        <w:t>E</w:t>
      </w:r>
      <w:r w:rsidR="004B6E5C" w:rsidRPr="00D74DBF">
        <w:rPr>
          <w:rFonts w:ascii="Times New Roman" w:hAnsi="Times New Roman" w:cs="Times New Roman"/>
          <w:sz w:val="22"/>
          <w:szCs w:val="22"/>
        </w:rPr>
        <w:t>xisting</w:t>
      </w:r>
      <w:r w:rsidR="004973A5" w:rsidRPr="00D74DBF">
        <w:rPr>
          <w:rFonts w:ascii="Times New Roman" w:hAnsi="Times New Roman" w:cs="Times New Roman"/>
          <w:sz w:val="22"/>
          <w:szCs w:val="22"/>
        </w:rPr>
        <w:t xml:space="preserve"> studies have provided mechanisms and linkages for environmental drivers related to sablefish recruitment success</w:t>
      </w:r>
      <w:r w:rsidR="00546E0B" w:rsidRPr="00D74DBF">
        <w:rPr>
          <w:rFonts w:ascii="Times New Roman" w:hAnsi="Times New Roman" w:cs="Times New Roman"/>
          <w:sz w:val="22"/>
          <w:szCs w:val="22"/>
        </w:rPr>
        <w:t xml:space="preserve">. </w:t>
      </w:r>
      <w:r w:rsidR="00186E21" w:rsidRPr="00D74DBF">
        <w:rPr>
          <w:rFonts w:ascii="Times New Roman" w:hAnsi="Times New Roman" w:cs="Times New Roman"/>
          <w:sz w:val="22"/>
          <w:szCs w:val="22"/>
        </w:rPr>
        <w:t>In particular,</w:t>
      </w:r>
      <w:r w:rsidR="00F14C65" w:rsidRPr="00D74DBF">
        <w:rPr>
          <w:rFonts w:ascii="Times New Roman" w:hAnsi="Times New Roman" w:cs="Times New Roman"/>
          <w:sz w:val="22"/>
          <w:szCs w:val="22"/>
        </w:rPr>
        <w:t xml:space="preserve"> it is hypothesized that </w:t>
      </w:r>
      <w:r w:rsidR="00A118F9" w:rsidRPr="00D74DBF">
        <w:rPr>
          <w:rFonts w:ascii="Times New Roman" w:hAnsi="Times New Roman" w:cs="Times New Roman"/>
          <w:sz w:val="22"/>
          <w:szCs w:val="22"/>
        </w:rPr>
        <w:t>a</w:t>
      </w:r>
      <w:r w:rsidR="00BC52C8" w:rsidRPr="00D74DBF">
        <w:rPr>
          <w:rFonts w:ascii="Times New Roman" w:hAnsi="Times New Roman" w:cs="Times New Roman"/>
          <w:sz w:val="22"/>
          <w:szCs w:val="22"/>
        </w:rPr>
        <w:t xml:space="preserve"> strengthening of the Aleutian Low</w:t>
      </w:r>
      <w:r w:rsidR="009D7C76" w:rsidRPr="00D74DBF">
        <w:rPr>
          <w:rFonts w:ascii="Times New Roman" w:hAnsi="Times New Roman" w:cs="Times New Roman"/>
          <w:sz w:val="22"/>
          <w:szCs w:val="22"/>
        </w:rPr>
        <w:t xml:space="preserve">, which is generally associated with </w:t>
      </w:r>
      <w:r w:rsidR="00923E2E" w:rsidRPr="00D74DBF">
        <w:rPr>
          <w:rFonts w:ascii="Times New Roman" w:hAnsi="Times New Roman" w:cs="Times New Roman"/>
          <w:sz w:val="22"/>
          <w:szCs w:val="22"/>
        </w:rPr>
        <w:t>positive</w:t>
      </w:r>
      <w:r w:rsidR="009D7C76" w:rsidRPr="00D74DBF">
        <w:rPr>
          <w:rFonts w:ascii="Times New Roman" w:hAnsi="Times New Roman" w:cs="Times New Roman"/>
          <w:sz w:val="22"/>
          <w:szCs w:val="22"/>
        </w:rPr>
        <w:t xml:space="preserve"> Pacific Decadal Oscillation </w:t>
      </w:r>
      <w:r w:rsidR="00923E2E" w:rsidRPr="00D74DBF">
        <w:rPr>
          <w:rFonts w:ascii="Times New Roman" w:hAnsi="Times New Roman" w:cs="Times New Roman"/>
          <w:sz w:val="22"/>
          <w:szCs w:val="22"/>
        </w:rPr>
        <w:t xml:space="preserve">(PDO) </w:t>
      </w:r>
      <w:r w:rsidR="009D7C76" w:rsidRPr="00D74DBF">
        <w:rPr>
          <w:rFonts w:ascii="Times New Roman" w:hAnsi="Times New Roman" w:cs="Times New Roman"/>
          <w:sz w:val="22"/>
          <w:szCs w:val="22"/>
        </w:rPr>
        <w:t>events</w:t>
      </w:r>
      <w:r w:rsidR="00375440">
        <w:rPr>
          <w:rFonts w:ascii="Times New Roman" w:hAnsi="Times New Roman" w:cs="Times New Roman"/>
          <w:sz w:val="22"/>
          <w:szCs w:val="22"/>
        </w:rPr>
        <w:t xml:space="preserve"> (leading mode of </w:t>
      </w:r>
      <w:r w:rsidR="0033477A">
        <w:rPr>
          <w:rFonts w:ascii="Times New Roman" w:hAnsi="Times New Roman" w:cs="Times New Roman"/>
          <w:sz w:val="22"/>
          <w:szCs w:val="22"/>
        </w:rPr>
        <w:t>North Pacific s</w:t>
      </w:r>
      <w:r w:rsidR="0033477A" w:rsidRPr="00543599">
        <w:rPr>
          <w:rFonts w:ascii="Times New Roman" w:hAnsi="Times New Roman" w:cs="Times New Roman"/>
          <w:sz w:val="22"/>
          <w:szCs w:val="22"/>
        </w:rPr>
        <w:t>ea</w:t>
      </w:r>
      <w:r w:rsidR="00375440" w:rsidRPr="00543599">
        <w:rPr>
          <w:rFonts w:ascii="Times New Roman" w:hAnsi="Times New Roman" w:cs="Times New Roman"/>
          <w:sz w:val="22"/>
          <w:szCs w:val="22"/>
        </w:rPr>
        <w:t xml:space="preserve"> surface temperature variability</w:t>
      </w:r>
      <w:r w:rsidR="00375440">
        <w:rPr>
          <w:rFonts w:ascii="Times New Roman" w:hAnsi="Times New Roman" w:cs="Times New Roman"/>
          <w:sz w:val="22"/>
          <w:szCs w:val="22"/>
        </w:rPr>
        <w:t>)</w:t>
      </w:r>
      <w:r w:rsidR="009D7C76" w:rsidRPr="00D74DBF">
        <w:rPr>
          <w:rFonts w:ascii="Times New Roman" w:hAnsi="Times New Roman" w:cs="Times New Roman"/>
          <w:sz w:val="22"/>
          <w:szCs w:val="22"/>
        </w:rPr>
        <w:t xml:space="preserve">, </w:t>
      </w:r>
      <w:r w:rsidR="00BC52C8" w:rsidRPr="00D74DBF">
        <w:rPr>
          <w:rFonts w:ascii="Times New Roman" w:hAnsi="Times New Roman" w:cs="Times New Roman"/>
          <w:sz w:val="22"/>
          <w:szCs w:val="22"/>
        </w:rPr>
        <w:t>increases winter cool air from the Arctic that enhances productivity in the central North Pacific basin</w:t>
      </w:r>
      <w:r w:rsidR="00FA206B" w:rsidRPr="00D74DBF">
        <w:rPr>
          <w:rFonts w:ascii="Times New Roman" w:hAnsi="Times New Roman" w:cs="Times New Roman"/>
          <w:sz w:val="22"/>
          <w:szCs w:val="22"/>
        </w:rPr>
        <w:t xml:space="preserve">. </w:t>
      </w:r>
      <w:r w:rsidR="00B35701" w:rsidRPr="00D74DBF">
        <w:rPr>
          <w:rFonts w:ascii="Times New Roman" w:hAnsi="Times New Roman" w:cs="Times New Roman"/>
          <w:sz w:val="22"/>
          <w:szCs w:val="22"/>
        </w:rPr>
        <w:t xml:space="preserve">Here, the </w:t>
      </w:r>
      <w:commentRangeStart w:id="20"/>
      <w:r w:rsidR="00B35701" w:rsidRPr="00D74DBF">
        <w:rPr>
          <w:rFonts w:ascii="Times New Roman" w:hAnsi="Times New Roman" w:cs="Times New Roman"/>
          <w:sz w:val="22"/>
          <w:szCs w:val="22"/>
        </w:rPr>
        <w:t xml:space="preserve">cool air decreases surface temperatures and increases turbulence in the region, resulting in upwelling and vertical mixing of cold nutrient rich waters </w:t>
      </w:r>
      <w:commentRangeEnd w:id="20"/>
      <w:r w:rsidR="001F4BA3">
        <w:rPr>
          <w:rStyle w:val="CommentReference"/>
        </w:rPr>
        <w:commentReference w:id="20"/>
      </w:r>
      <w:r w:rsidR="00B35701" w:rsidRPr="00D74DBF">
        <w:rPr>
          <w:rFonts w:ascii="Times New Roman" w:hAnsi="Times New Roman" w:cs="Times New Roman"/>
          <w:sz w:val="22"/>
          <w:szCs w:val="22"/>
        </w:rPr>
        <w:t xml:space="preserve">that are transported into the Gulf of Alaska (GOA), </w:t>
      </w:r>
      <w:commentRangeStart w:id="21"/>
      <w:r w:rsidR="00BC52C8" w:rsidRPr="00D74DBF">
        <w:rPr>
          <w:rFonts w:ascii="Times New Roman" w:hAnsi="Times New Roman" w:cs="Times New Roman"/>
          <w:sz w:val="22"/>
          <w:szCs w:val="22"/>
        </w:rPr>
        <w:t>thereby increasing primary productivity</w:t>
      </w:r>
      <w:r w:rsidR="006D19ED" w:rsidRPr="00D74DBF">
        <w:rPr>
          <w:rFonts w:ascii="Times New Roman" w:hAnsi="Times New Roman" w:cs="Times New Roman"/>
          <w:sz w:val="22"/>
          <w:szCs w:val="22"/>
        </w:rPr>
        <w:t xml:space="preserve"> and food </w:t>
      </w:r>
      <w:r w:rsidR="00986D96" w:rsidRPr="00D74DBF">
        <w:rPr>
          <w:rFonts w:ascii="Times New Roman" w:hAnsi="Times New Roman" w:cs="Times New Roman"/>
          <w:sz w:val="22"/>
          <w:szCs w:val="22"/>
        </w:rPr>
        <w:lastRenderedPageBreak/>
        <w:t>availability</w:t>
      </w:r>
      <w:r w:rsidR="006D19ED" w:rsidRPr="00D74DBF">
        <w:rPr>
          <w:rFonts w:ascii="Times New Roman" w:hAnsi="Times New Roman" w:cs="Times New Roman"/>
          <w:sz w:val="22"/>
          <w:szCs w:val="22"/>
        </w:rPr>
        <w:t xml:space="preserve"> for</w:t>
      </w:r>
      <w:r w:rsidR="00986D96" w:rsidRPr="00D74DBF">
        <w:rPr>
          <w:rFonts w:ascii="Times New Roman" w:hAnsi="Times New Roman" w:cs="Times New Roman"/>
          <w:sz w:val="22"/>
          <w:szCs w:val="22"/>
        </w:rPr>
        <w:t xml:space="preserve"> juvenile</w:t>
      </w:r>
      <w:r w:rsidR="006D19ED" w:rsidRPr="00D74DBF">
        <w:rPr>
          <w:rFonts w:ascii="Times New Roman" w:hAnsi="Times New Roman" w:cs="Times New Roman"/>
          <w:sz w:val="22"/>
          <w:szCs w:val="22"/>
        </w:rPr>
        <w:t xml:space="preserve"> sablefish</w:t>
      </w:r>
      <w:commentRangeEnd w:id="21"/>
      <w:r w:rsidR="00A8585E">
        <w:rPr>
          <w:rStyle w:val="CommentReference"/>
        </w:rPr>
        <w:commentReference w:id="21"/>
      </w:r>
      <w:r w:rsidR="003D5781" w:rsidRPr="00D74DBF">
        <w:rPr>
          <w:rFonts w:ascii="Times New Roman" w:hAnsi="Times New Roman" w:cs="Times New Roman"/>
          <w:sz w:val="22"/>
          <w:szCs w:val="22"/>
        </w:rPr>
        <w:t xml:space="preserve"> </w:t>
      </w:r>
      <w:r w:rsidR="00BF4D34" w:rsidRPr="00D74DBF">
        <w:rPr>
          <w:rFonts w:ascii="Times New Roman" w:hAnsi="Times New Roman" w:cs="Times New Roman"/>
          <w:sz w:val="22"/>
          <w:szCs w:val="22"/>
        </w:rPr>
        <w:fldChar w:fldCharType="begin"/>
      </w:r>
      <w:r w:rsidR="00BF4D34" w:rsidRPr="00D74DBF">
        <w:rPr>
          <w:rFonts w:ascii="Times New Roman" w:hAnsi="Times New Roman" w:cs="Times New Roman"/>
          <w:sz w:val="22"/>
          <w:szCs w:val="22"/>
        </w:rPr>
        <w:instrText xml:space="preserve"> ADDIN ZOTERO_ITEM CSL_CITATION {"citationID":"9xdroMY2","properties":{"formattedCitation":"(Shotwell et al. 2014)","plainCitation":"(Shotwell et al. 2014)","noteIndex":0},"citationItems":[{"id":466,"uris":["http://zotero.org/users/6698527/items/N3YYFSEI"],"itemData":{"id":466,"type":"article-journal","abstract":"In ﬁsheries stock assessment, reliable estimation of year-class strength is often hindered by lack of data on early life history stages and limited knowledge of the underlying environmental processes inﬂuencing survival through these stages. One solution to improving these estimates of year-class strength or recruitment is to ﬁrst develop regional indices representing the spatial and temporal extent of a hypothesized feature inﬂuencing a species’ recruitment. These covariates should then be integrated within a population model where a variety of model selection techniques may be conducted to test for a reduction in recruitment uncertainty. The best selected model(s) may provide insight for developing hypotheses of mechanisms inﬂuencing recruitment. Here we consider the inﬂuence of a large-scale oceanographic feature, the North Paciﬁc Polar Front, on recruitment of Alaska sableﬁsh (Anoplopoma ﬁmbria). Our working hypothesis is that advection of oceanic properties along the Polar Front and associated currents plays a key role in shaping the oceanographic climate of Alaskan waters and, hence, the environment that sableﬁsh encounter during their early life history. As a ﬁrst step in this investigation, we developed time series of sea surface temperature along the Polar Front mean path. We then integrated this data into the recruitment equations of the sableﬁsh assessment base model. Model selection was based on a multistage hypothesis testing procedure combined with crossvalidation and a retrospective analysis of prediction error. The impact of the best model was expressed in terms of increased precision of recruitment estimates and proportional changes in female spawning biomass for both current estimates and in future projections. The best model suggested that colder than average wintertime sea surface temperatures in the central North Paciﬁc represent oceanic conditions that create positive recruitment events for sableﬁsh. The incorporation of this index in the sableﬁsh model provided moderate reduction in unexplained recruitment variability and increased future projections of spawning biomass in the medium term. Based on this result, we developed a conceptual model of three mechanisms that in combination form an ocean domain dynamic synergy (ODDS) which inﬂuences sableﬁsh survival through the pelagic early life history stage. Successfully incorporating environmental time series into the sableﬁsh assessment could establish a foundation for future ecosystem-based management and allow for more informed and efﬁcient resource allocation to stakeholders.","container-title":"Deep Sea Research Part II: Topical Studies in Oceanography","DOI":"10.1016/j.dsr2.2012.08.024","ISSN":"09670645","journalAbbreviation":"Deep Sea Research Part II: Topical Studies in Oceanography","language":"en","page":"40-53","source":"DOI.org (Crossref)","title":"Toward biophysical synergy: Investigating advection along the Polar Front to identify factors influencing Alaska sablefish recruitment","title-short":"Toward biophysical synergy","volume":"107","author":[{"family":"Shotwell","given":"S. Kalei"},{"family":"Hanselman","given":"Dana H."},{"family":"Belkin","given":"Igor M."}],"issued":{"date-parts":[["2014",9]]}}}],"schema":"https://github.com/citation-style-language/schema/raw/master/csl-citation.json"} </w:instrText>
      </w:r>
      <w:r w:rsidR="00BF4D34" w:rsidRPr="00D74DBF">
        <w:rPr>
          <w:rFonts w:ascii="Times New Roman" w:hAnsi="Times New Roman" w:cs="Times New Roman"/>
          <w:sz w:val="22"/>
          <w:szCs w:val="22"/>
        </w:rPr>
        <w:fldChar w:fldCharType="separate"/>
      </w:r>
      <w:r w:rsidR="00BF4D34" w:rsidRPr="00D74DBF">
        <w:rPr>
          <w:rFonts w:ascii="Times New Roman" w:hAnsi="Times New Roman" w:cs="Times New Roman"/>
          <w:noProof/>
          <w:sz w:val="22"/>
          <w:szCs w:val="22"/>
        </w:rPr>
        <w:t>(Shotwell et al. 2014)</w:t>
      </w:r>
      <w:r w:rsidR="00BF4D34" w:rsidRPr="00D74DBF">
        <w:rPr>
          <w:rFonts w:ascii="Times New Roman" w:hAnsi="Times New Roman" w:cs="Times New Roman"/>
          <w:sz w:val="22"/>
          <w:szCs w:val="22"/>
        </w:rPr>
        <w:fldChar w:fldCharType="end"/>
      </w:r>
      <w:r w:rsidR="00D74DBF" w:rsidRPr="00D74DBF">
        <w:rPr>
          <w:rFonts w:ascii="Times New Roman" w:hAnsi="Times New Roman" w:cs="Times New Roman"/>
          <w:sz w:val="22"/>
          <w:szCs w:val="22"/>
        </w:rPr>
        <w:t xml:space="preserve">. </w:t>
      </w:r>
      <w:r w:rsidR="00316870">
        <w:rPr>
          <w:rFonts w:ascii="Times New Roman" w:hAnsi="Times New Roman" w:cs="Times New Roman"/>
          <w:sz w:val="22"/>
          <w:szCs w:val="22"/>
        </w:rPr>
        <w:t>Concomitantly</w:t>
      </w:r>
      <w:r w:rsidR="00005610">
        <w:rPr>
          <w:rFonts w:ascii="Times New Roman" w:hAnsi="Times New Roman" w:cs="Times New Roman"/>
          <w:sz w:val="22"/>
          <w:szCs w:val="22"/>
        </w:rPr>
        <w:t xml:space="preserve">, </w:t>
      </w:r>
      <w:r w:rsidR="00314124">
        <w:rPr>
          <w:rFonts w:ascii="Times New Roman" w:hAnsi="Times New Roman" w:cs="Times New Roman"/>
          <w:sz w:val="22"/>
          <w:szCs w:val="22"/>
        </w:rPr>
        <w:t xml:space="preserve">an intense Aleutian </w:t>
      </w:r>
      <w:r w:rsidR="00316870">
        <w:rPr>
          <w:rFonts w:ascii="Times New Roman" w:hAnsi="Times New Roman" w:cs="Times New Roman"/>
          <w:sz w:val="22"/>
          <w:szCs w:val="22"/>
        </w:rPr>
        <w:t>Low</w:t>
      </w:r>
      <w:r w:rsidR="00C25B33">
        <w:rPr>
          <w:rFonts w:ascii="Times New Roman" w:hAnsi="Times New Roman" w:cs="Times New Roman"/>
          <w:sz w:val="22"/>
          <w:szCs w:val="22"/>
        </w:rPr>
        <w:t xml:space="preserve"> and positive PDO</w:t>
      </w:r>
      <w:r w:rsidR="00316870">
        <w:rPr>
          <w:rFonts w:ascii="Times New Roman" w:hAnsi="Times New Roman" w:cs="Times New Roman"/>
          <w:sz w:val="22"/>
          <w:szCs w:val="22"/>
        </w:rPr>
        <w:t xml:space="preserve"> has </w:t>
      </w:r>
      <w:r w:rsidR="00691039">
        <w:rPr>
          <w:rFonts w:ascii="Times New Roman" w:hAnsi="Times New Roman" w:cs="Times New Roman"/>
          <w:sz w:val="22"/>
          <w:szCs w:val="22"/>
        </w:rPr>
        <w:t xml:space="preserve">been hypothesized </w:t>
      </w:r>
      <w:r w:rsidR="004032D9">
        <w:rPr>
          <w:rFonts w:ascii="Times New Roman" w:hAnsi="Times New Roman" w:cs="Times New Roman"/>
          <w:sz w:val="22"/>
          <w:szCs w:val="22"/>
        </w:rPr>
        <w:t>to enhance</w:t>
      </w:r>
      <w:r w:rsidR="00691039">
        <w:rPr>
          <w:rFonts w:ascii="Times New Roman" w:hAnsi="Times New Roman" w:cs="Times New Roman"/>
          <w:sz w:val="22"/>
          <w:szCs w:val="22"/>
        </w:rPr>
        <w:t xml:space="preserve"> </w:t>
      </w:r>
      <w:r w:rsidR="00D74DBF" w:rsidRPr="00D74DBF">
        <w:rPr>
          <w:rFonts w:ascii="Times New Roman" w:hAnsi="Times New Roman" w:cs="Times New Roman"/>
          <w:sz w:val="22"/>
          <w:szCs w:val="22"/>
        </w:rPr>
        <w:t xml:space="preserve">the activity and development of anticyclonic eddies, </w:t>
      </w:r>
      <w:r w:rsidR="001554D1">
        <w:rPr>
          <w:rFonts w:ascii="Times New Roman" w:hAnsi="Times New Roman" w:cs="Times New Roman"/>
          <w:sz w:val="22"/>
          <w:szCs w:val="22"/>
        </w:rPr>
        <w:t xml:space="preserve">which </w:t>
      </w:r>
      <w:r w:rsidR="003625D3">
        <w:rPr>
          <w:rFonts w:ascii="Times New Roman" w:hAnsi="Times New Roman" w:cs="Times New Roman"/>
          <w:sz w:val="22"/>
          <w:szCs w:val="22"/>
        </w:rPr>
        <w:t>ha</w:t>
      </w:r>
      <w:ins w:id="22" w:author="fmueter" w:date="2024-04-23T14:57:00Z">
        <w:r w:rsidR="00AF4CD1">
          <w:rPr>
            <w:rFonts w:ascii="Times New Roman" w:hAnsi="Times New Roman" w:cs="Times New Roman"/>
            <w:sz w:val="22"/>
            <w:szCs w:val="22"/>
          </w:rPr>
          <w:t>ve</w:t>
        </w:r>
      </w:ins>
      <w:del w:id="23" w:author="fmueter" w:date="2024-04-23T14:57:00Z">
        <w:r w:rsidR="003625D3" w:rsidDel="00AF4CD1">
          <w:rPr>
            <w:rFonts w:ascii="Times New Roman" w:hAnsi="Times New Roman" w:cs="Times New Roman"/>
            <w:sz w:val="22"/>
            <w:szCs w:val="22"/>
          </w:rPr>
          <w:delText>s</w:delText>
        </w:r>
      </w:del>
      <w:r w:rsidR="001554D1">
        <w:rPr>
          <w:rFonts w:ascii="Times New Roman" w:hAnsi="Times New Roman" w:cs="Times New Roman"/>
          <w:sz w:val="22"/>
          <w:szCs w:val="22"/>
        </w:rPr>
        <w:t xml:space="preserve"> not only been shown to </w:t>
      </w:r>
      <w:r w:rsidR="00267CA4">
        <w:rPr>
          <w:rFonts w:ascii="Times New Roman" w:hAnsi="Times New Roman" w:cs="Times New Roman"/>
          <w:sz w:val="22"/>
          <w:szCs w:val="22"/>
        </w:rPr>
        <w:t xml:space="preserve">be a </w:t>
      </w:r>
      <w:r w:rsidR="000E1440">
        <w:rPr>
          <w:rFonts w:ascii="Times New Roman" w:hAnsi="Times New Roman" w:cs="Times New Roman"/>
          <w:sz w:val="22"/>
          <w:szCs w:val="22"/>
        </w:rPr>
        <w:t xml:space="preserve">hotspot for biological productivity </w:t>
      </w:r>
      <w:r w:rsidR="00FA4DD5">
        <w:rPr>
          <w:rFonts w:ascii="Times New Roman" w:hAnsi="Times New Roman" w:cs="Times New Roman"/>
          <w:sz w:val="22"/>
          <w:szCs w:val="22"/>
        </w:rPr>
        <w:fldChar w:fldCharType="begin"/>
      </w:r>
      <w:r w:rsidR="00FA4DD5">
        <w:rPr>
          <w:rFonts w:ascii="Times New Roman" w:hAnsi="Times New Roman" w:cs="Times New Roman"/>
          <w:sz w:val="22"/>
          <w:szCs w:val="22"/>
        </w:rPr>
        <w:instrText xml:space="preserve"> ADDIN ZOTERO_ITEM CSL_CITATION {"citationID":"JRqodn49","properties":{"formattedCitation":"(Atwood et al. 2010)","plainCitation":"(Atwood et al. 2010)","noteIndex":0},"citationItems":[{"id":17632,"uris":["http://zotero.org/users/6698527/items/ZKL2FLLR"],"itemData":{"id":17632,"type":"article-journal","abstract":"Mesoscale eddies (100–200 km in diameter) propagating along the shelf-break in the Gulf of Alaska are ubiquitous and have been shown to inﬂuence the ecosystem, but their inﬂuence on ichthyoplankton species composition and diversity has not been described. Evidence for larval ﬁsh entrainment in these eddies was examined using data from a cruise in 2005 that sampled three eastern Gulf of Alaska mesoscale eddies, and sampling that compared shelf to slope ichthyoplankton assemblages in the northern Gulf of Alaska (2002–2004). Hierarchical cluster analysis of oceanographic data showed that stations grouped according to location within an eddy. Species hierarchical cluster analysis revealed a latitudinal turnover in species composition, and an abundant species group. Species richness was correlated with distance from eddy center (P = 0.00025), and assemblages within eddies were signiﬁcantly different (P &lt; 0.05) from those in surrounding basin and shelf waters. These results suggest that mesoscale eddies propagating along the continental shelf-break inﬂuence larval ﬁsh assemblages over the shelf and slope, which has implications for the timing and extent of larval ﬁsh distribution in the Gulf of Alaska.","container-title":"Fisheries Oceanography","DOI":"10.1111/j.1365-2419.2010.00559.x","ISSN":"1054-6006, 1365-2419","issue":"6","journalAbbreviation":"Fisheries Oceanography","language":"en","page":"493-507","source":"DOI.org (Crossref)","title":"Influence of mesoscale eddies on ichthyoplankton assemblages in the Gulf of Alaska","volume":"19","author":[{"family":"Atwood","given":"Elizabeth"},{"family":"Duffy‐Anderson","given":"Janet T."},{"family":"Horne","given":"John K."},{"family":"Ladd","given":"Carol"}],"issued":{"date-parts":[["2010",11]]}}}],"schema":"https://github.com/citation-style-language/schema/raw/master/csl-citation.json"} </w:instrText>
      </w:r>
      <w:r w:rsidR="00FA4DD5">
        <w:rPr>
          <w:rFonts w:ascii="Times New Roman" w:hAnsi="Times New Roman" w:cs="Times New Roman"/>
          <w:sz w:val="22"/>
          <w:szCs w:val="22"/>
        </w:rPr>
        <w:fldChar w:fldCharType="separate"/>
      </w:r>
      <w:r w:rsidR="00FA4DD5">
        <w:rPr>
          <w:rFonts w:ascii="Times New Roman" w:hAnsi="Times New Roman" w:cs="Times New Roman"/>
          <w:noProof/>
          <w:sz w:val="22"/>
          <w:szCs w:val="22"/>
        </w:rPr>
        <w:t>(Atwood et al. 2010)</w:t>
      </w:r>
      <w:r w:rsidR="00FA4DD5">
        <w:rPr>
          <w:rFonts w:ascii="Times New Roman" w:hAnsi="Times New Roman" w:cs="Times New Roman"/>
          <w:sz w:val="22"/>
          <w:szCs w:val="22"/>
        </w:rPr>
        <w:fldChar w:fldCharType="end"/>
      </w:r>
      <w:r w:rsidR="00FA4DD5">
        <w:rPr>
          <w:rFonts w:ascii="Times New Roman" w:hAnsi="Times New Roman" w:cs="Times New Roman"/>
          <w:sz w:val="22"/>
          <w:szCs w:val="22"/>
        </w:rPr>
        <w:t xml:space="preserve">, but may also serve </w:t>
      </w:r>
      <w:r w:rsidR="00D74DBF" w:rsidRPr="00D74DBF">
        <w:rPr>
          <w:rFonts w:ascii="Times New Roman" w:hAnsi="Times New Roman" w:cs="Times New Roman"/>
          <w:sz w:val="22"/>
          <w:szCs w:val="22"/>
        </w:rPr>
        <w:t xml:space="preserve">as a </w:t>
      </w:r>
      <w:commentRangeStart w:id="24"/>
      <w:r w:rsidR="00D74DBF" w:rsidRPr="00D74DBF">
        <w:rPr>
          <w:rFonts w:ascii="Times New Roman" w:hAnsi="Times New Roman" w:cs="Times New Roman"/>
          <w:sz w:val="22"/>
          <w:szCs w:val="22"/>
        </w:rPr>
        <w:t xml:space="preserve">transport mechanism onto the shelf </w:t>
      </w:r>
      <w:commentRangeEnd w:id="24"/>
      <w:r w:rsidR="00AF4CD1">
        <w:rPr>
          <w:rStyle w:val="CommentReference"/>
        </w:rPr>
        <w:commentReference w:id="24"/>
      </w:r>
      <w:r w:rsidR="00D74DBF" w:rsidRPr="00D74DBF">
        <w:rPr>
          <w:rFonts w:ascii="Times New Roman" w:hAnsi="Times New Roman" w:cs="Times New Roman"/>
          <w:sz w:val="22"/>
          <w:szCs w:val="22"/>
        </w:rPr>
        <w:t>and other regions</w:t>
      </w:r>
      <w:r w:rsidR="006A53C9">
        <w:rPr>
          <w:rFonts w:ascii="Times New Roman" w:hAnsi="Times New Roman" w:cs="Times New Roman"/>
          <w:sz w:val="22"/>
          <w:szCs w:val="22"/>
        </w:rPr>
        <w:t xml:space="preserve"> (e.g., </w:t>
      </w:r>
      <w:r w:rsidR="00C10A23">
        <w:rPr>
          <w:rFonts w:ascii="Times New Roman" w:hAnsi="Times New Roman" w:cs="Times New Roman"/>
          <w:sz w:val="22"/>
          <w:szCs w:val="22"/>
        </w:rPr>
        <w:t xml:space="preserve">egg transport </w:t>
      </w:r>
      <w:r w:rsidR="006A53C9">
        <w:rPr>
          <w:rFonts w:ascii="Times New Roman" w:hAnsi="Times New Roman" w:cs="Times New Roman"/>
          <w:sz w:val="22"/>
          <w:szCs w:val="22"/>
        </w:rPr>
        <w:t>from the WGOA into the Bering Sea or Aleutian Islands)</w:t>
      </w:r>
      <w:r w:rsidR="00D74DBF" w:rsidRPr="00D74DBF">
        <w:rPr>
          <w:rFonts w:ascii="Times New Roman" w:hAnsi="Times New Roman" w:cs="Times New Roman"/>
          <w:sz w:val="22"/>
          <w:szCs w:val="22"/>
        </w:rPr>
        <w:t>,</w:t>
      </w:r>
      <w:r w:rsidR="004E62C5">
        <w:rPr>
          <w:rFonts w:ascii="Times New Roman" w:hAnsi="Times New Roman" w:cs="Times New Roman"/>
          <w:sz w:val="22"/>
          <w:szCs w:val="22"/>
        </w:rPr>
        <w:t xml:space="preserve"> thereby </w:t>
      </w:r>
      <w:r w:rsidR="00E74076">
        <w:rPr>
          <w:rFonts w:ascii="Times New Roman" w:hAnsi="Times New Roman" w:cs="Times New Roman"/>
          <w:sz w:val="22"/>
          <w:szCs w:val="22"/>
        </w:rPr>
        <w:t xml:space="preserve">increasing system connectivity and </w:t>
      </w:r>
      <w:r w:rsidR="004E62C5">
        <w:rPr>
          <w:rFonts w:ascii="Times New Roman" w:hAnsi="Times New Roman" w:cs="Times New Roman"/>
          <w:sz w:val="22"/>
          <w:szCs w:val="22"/>
        </w:rPr>
        <w:t>promoting successful settlement and recruitment of sablefish</w:t>
      </w:r>
      <w:r w:rsidR="003625D3">
        <w:rPr>
          <w:rFonts w:ascii="Times New Roman" w:hAnsi="Times New Roman" w:cs="Times New Roman"/>
          <w:sz w:val="22"/>
          <w:szCs w:val="22"/>
        </w:rPr>
        <w:t xml:space="preserve"> </w:t>
      </w:r>
      <w:r w:rsidR="00B4315E">
        <w:rPr>
          <w:rFonts w:ascii="Times New Roman" w:hAnsi="Times New Roman" w:cs="Times New Roman"/>
          <w:sz w:val="22"/>
          <w:szCs w:val="22"/>
        </w:rPr>
        <w:fldChar w:fldCharType="begin"/>
      </w:r>
      <w:r w:rsidR="00B4315E">
        <w:rPr>
          <w:rFonts w:ascii="Times New Roman" w:hAnsi="Times New Roman" w:cs="Times New Roman"/>
          <w:sz w:val="22"/>
          <w:szCs w:val="22"/>
        </w:rPr>
        <w:instrText xml:space="preserve"> ADDIN ZOTERO_ITEM CSL_CITATION {"citationID":"qsb266HJ","properties":{"formattedCitation":"(Ladd et al. 2007; Gibson et al. 2019, 2023)","plainCitation":"(Ladd et al. 2007; Gibson et al. 2019, 2023)","noteIndex":0},"citationItems":[{"id":17630,"uris":["http://zotero.org/users/6698527/items/GPN7SE3T"],"itemData":{"id":17630,"type":"article-journal","abstract":"In recent years, large anticyclonic eddies have been observed quasi-annually in the region seaward of Kodiak Island, Alaska. In situ sampling in 3 of these eddies was undertaken in 2002, 2003, and 2004. Satellite altimetry data showed that these 3 eddies had 3 different formation regions but their translation pathways were similar near Kodiak Island. Eddies in this region can persist for several years, moving southwestward along the Alaskan Peninsula to the Aleutian Archipelago. Water properties in the cores of the 2003 and 2004 eddies were signiﬁcantly different from each other, probably because the 2003 eddy formed on the shelf near Yakutat while the 2004 eddy formed farther out in the basin in the northern Gulf of Alaska. Calculation of heat, salinity, and nutrient anomalies associated with the eddies showed that, in their subsurface core waters, the eddies carry excess heat, salt, nitrate and silicic acid seaward from the eddy formation regions.","container-title":"Deep Sea Research Part I: Oceanographic Research Papers","DOI":"10.1016/j.dsr.2007.01.006","ISSN":"09670637","issue":"4","journalAbbreviation":"Deep Sea Research Part I: Oceanographic Research Papers","language":"en","page":"487-509","source":"DOI.org (Crossref)","title":"Northern Gulf of Alaska eddies and associated anomalies","volume":"54","author":[{"family":"Ladd","given":"Carol"},{"family":"Mordy","given":"Calvin W."},{"family":"Kachel","given":"Nancy B."},{"family":"Stabeno","given":"Phyllis J."}],"issued":{"date-parts":[["2007",4]]}}},{"id":453,"uris":["http://zotero.org/users/6698527/items/WSDPJZRA"],"itemData":{"id":453,"type":"article-journal","abstract":"Little is known about the mechanism of transport that enables age-0 sablefish (Anoplopoma fimbria) to reach suitable nursery sites from spawning locations far offshore, or the strength of the connection between individual spawning sites and nursery areas, or how variability in the strength of these connections may impact recruitment success. Using a model for the early life stages of sablefish, we explored the variability in connectivity between spawning and recruitment sites that can arise solely from interannual variability in environmental forcing and its impact on transport. Our major findings are that 1) the model indicates young sablefish settling in nursery areas in the Gulf of Alaska were most likely spawned in the eastern Gulf; 2) sablefish spawned in the western Gulf of Alaska are unlikely to settle anywhere in the Gulf, and are more likely to be advected farther west, perhaps to settle in the Aleutian islands or Bering Sea (to contribute to the Alaska population, they would have to undergo an active return migration as they mature); 3) total connectivity between all spawning sites and nursery areas showed stronger correlation with recruitment estimates than the strength of connections to or from specific regions; and 4) transport to St. John Baptist Bay, a known sablefish nursery area, was not the most probable end point for sablefish spawned throughout our Gulf of Alaska model domain. This suggests that young individuals arrive at this persistent nursery area due to directional swimming behavior, highly localized spawning, or smallscale currents not captured in the hydrographic model. The fact that no single correlate in our analysis had a very strong relationship to sablefish recruitment indicates that recruitment variability arises from complex interactions between the environment and the individual, and a possible disconnect in spatial scales between the Gulf of Alaska sablefish IBM and the broader sablefish stock assessment, which includes both the GOA and the Eastern Bering Sea, as well as possible contributions from Canadian stocks to the south. Our analyses determined that although the timing and extent of this transport shows significant interannual variability, both the location of likely sablefish spawning (source) areas and the comparative strength of connectivity between spawning and nursery sites appear to be relatively consistent year-to-year.","container-title":"Deep Sea Research Part II: Topical Studies in Oceanography","DOI":"10.1016/j.dsr2.2018.05.015","ISSN":"09670645","journalAbbreviation":"Deep Sea Research Part II: Topical Studies in Oceanography","language":"en","page":"89-112","source":"DOI.org (Crossref)","title":"An individual-based model for sablefish: Exploring the connectivity between potential spawning and nursery grounds in the Gulf of Alaska","title-short":"An individual-based model for sablefish","volume":"165","author":[{"family":"Gibson","given":"G.A."},{"family":"Stockhausen","given":"W.T."},{"family":"Coyle","given":"K.O."},{"family":"Hinckley","given":"S."},{"family":"Parada","given":"C."},{"family":"Hermann","given":"A.J."},{"family":"Doyle","given":"M."},{"family":"Ladd","given":"C."}],"issued":{"date-parts":[["2019",7]]}}},{"id":22451,"uris":["http://zotero.org/users/6698527/items/M52FH3PD"],"itemData":{"id":22451,"type":"article-journal","abstract":"In addition to their prevalence on the continental shelf, adult sablefish have been found over the chain of sea­ mounts far offshore in the Gulf of Alaska (GOA). Many of the females that were observed had recently spawned or were ready to spawn. However, to date, it is not known what role the seamounts play in sablefish life history and there are no observations of sablefish eggs or larvae over the GOA seamounts. Due to their depth and remoteness, there are no suitable shallow nursery areas in the vicinity of the seamounts. For successful recruitment, individuals hatching from eggs spawned over seamounts would need to be transported hundreds of miles to suitable areas inshore. Using an individual-based model (IBM) of sablefish, we have demonstrated that if spawning occurs over any of the seamounts in the GOA seamount province it is likely that at least some in­ dividuals will be successfully transported to shallow inshore nursery areas in the coastal GOA. As our simulated individuals only exhibit vertical movement behavior this on-shore transport results from the prevailing currents to which they were subjected and not from any geographic or environmental homing capabilities. Our analysis indicates that the strength of the on-shelf velocity is not the primary factor in determining the likelihood of transport to nursery areas. We speculate that the size, strength, location, and direction of the eddies that populate the GOA in any given year could be important in determining transport success. This idea is reinforced by our path analysis which shows that there are markedly different pathways taken by successful individuals among years. Our findings suggest that it may be necessary to expand what is considered suitable habitat for young sablefish. With seamounts being a potentially important spawning site for sablefish, future research priorities should include ground-truthing with fishery or fishery-independent data collected from seamounts. Potential applications of this expanded sablefish IBM include testing for connectivity between seamount and slope spawning areas and the Aleutian Islands and Bering Sea and contributing to the development of spatially explicit assessment models of sablefish.","container-title":"Fisheries Research","DOI":"10.1016/j.fishres.2023.106625","ISSN":"01657836","journalAbbreviation":"Fisheries Research","language":"en","page":"106625","source":"DOI.org (Crossref)","title":"Can seamounts in the Gulf of Alaska be a spawning ground for sablefish settling in coastal nursery grounds?","volume":"261","author":[{"family":"Gibson","given":"G.A."},{"family":"Stockhausen","given":"W.T."},{"family":"Shotwell","given":"K."},{"family":"Deary","given":"A.L."},{"family":"Pirtle","given":"J.L."},{"family":"Coyle","given":"K.O."},{"family":"Hermann","given":"A.J."}],"issued":{"date-parts":[["2023",5]]}}}],"schema":"https://github.com/citation-style-language/schema/raw/master/csl-citation.json"} </w:instrText>
      </w:r>
      <w:r w:rsidR="00B4315E">
        <w:rPr>
          <w:rFonts w:ascii="Times New Roman" w:hAnsi="Times New Roman" w:cs="Times New Roman"/>
          <w:sz w:val="22"/>
          <w:szCs w:val="22"/>
        </w:rPr>
        <w:fldChar w:fldCharType="separate"/>
      </w:r>
      <w:r w:rsidR="00B4315E">
        <w:rPr>
          <w:rFonts w:ascii="Times New Roman" w:hAnsi="Times New Roman" w:cs="Times New Roman"/>
          <w:noProof/>
          <w:sz w:val="22"/>
          <w:szCs w:val="22"/>
        </w:rPr>
        <w:t>(Ladd et al. 2007; Gibson et al. 2019, 2023)</w:t>
      </w:r>
      <w:r w:rsidR="00B4315E">
        <w:rPr>
          <w:rFonts w:ascii="Times New Roman" w:hAnsi="Times New Roman" w:cs="Times New Roman"/>
          <w:sz w:val="22"/>
          <w:szCs w:val="22"/>
        </w:rPr>
        <w:fldChar w:fldCharType="end"/>
      </w:r>
      <w:r w:rsidR="004E62C5">
        <w:rPr>
          <w:rFonts w:ascii="Times New Roman" w:hAnsi="Times New Roman" w:cs="Times New Roman"/>
          <w:sz w:val="22"/>
          <w:szCs w:val="22"/>
        </w:rPr>
        <w:t>.</w:t>
      </w:r>
      <w:r w:rsidR="0033477A">
        <w:rPr>
          <w:rFonts w:ascii="Times New Roman" w:hAnsi="Times New Roman" w:cs="Times New Roman"/>
          <w:sz w:val="22"/>
          <w:szCs w:val="22"/>
        </w:rPr>
        <w:t xml:space="preserve"> In addition to </w:t>
      </w:r>
      <w:r w:rsidR="00F137E4">
        <w:rPr>
          <w:rFonts w:ascii="Times New Roman" w:hAnsi="Times New Roman" w:cs="Times New Roman"/>
          <w:sz w:val="22"/>
          <w:szCs w:val="22"/>
        </w:rPr>
        <w:t xml:space="preserve">the successful onshore transport of sablefish </w:t>
      </w:r>
      <w:commentRangeStart w:id="25"/>
      <w:r w:rsidR="00F137E4">
        <w:rPr>
          <w:rFonts w:ascii="Times New Roman" w:hAnsi="Times New Roman" w:cs="Times New Roman"/>
          <w:sz w:val="22"/>
          <w:szCs w:val="22"/>
        </w:rPr>
        <w:t>through the presence of eddies</w:t>
      </w:r>
      <w:commentRangeEnd w:id="25"/>
      <w:r w:rsidR="00A8585E">
        <w:rPr>
          <w:rStyle w:val="CommentReference"/>
        </w:rPr>
        <w:commentReference w:id="25"/>
      </w:r>
      <w:r w:rsidR="00F137E4">
        <w:rPr>
          <w:rFonts w:ascii="Times New Roman" w:hAnsi="Times New Roman" w:cs="Times New Roman"/>
          <w:sz w:val="22"/>
          <w:szCs w:val="22"/>
        </w:rPr>
        <w:t xml:space="preserve">, </w:t>
      </w:r>
      <w:r w:rsidR="0042434A">
        <w:rPr>
          <w:rFonts w:ascii="Times New Roman" w:hAnsi="Times New Roman" w:cs="Times New Roman"/>
          <w:sz w:val="22"/>
          <w:szCs w:val="22"/>
        </w:rPr>
        <w:t xml:space="preserve">survival at </w:t>
      </w:r>
      <w:r w:rsidR="00A07D2B">
        <w:rPr>
          <w:rFonts w:ascii="Times New Roman" w:hAnsi="Times New Roman" w:cs="Times New Roman"/>
          <w:sz w:val="22"/>
          <w:szCs w:val="22"/>
        </w:rPr>
        <w:t xml:space="preserve">young ages </w:t>
      </w:r>
      <w:r w:rsidR="00F8069E">
        <w:rPr>
          <w:rFonts w:ascii="Times New Roman" w:hAnsi="Times New Roman" w:cs="Times New Roman"/>
          <w:sz w:val="22"/>
          <w:szCs w:val="22"/>
        </w:rPr>
        <w:t>is</w:t>
      </w:r>
      <w:r w:rsidR="00A07D2B">
        <w:rPr>
          <w:rFonts w:ascii="Times New Roman" w:hAnsi="Times New Roman" w:cs="Times New Roman"/>
          <w:sz w:val="22"/>
          <w:szCs w:val="22"/>
        </w:rPr>
        <w:t xml:space="preserve"> also generally thought to be governed by factors related to food </w:t>
      </w:r>
      <w:r w:rsidR="00F8069E">
        <w:rPr>
          <w:rFonts w:ascii="Times New Roman" w:hAnsi="Times New Roman" w:cs="Times New Roman"/>
          <w:sz w:val="22"/>
          <w:szCs w:val="22"/>
        </w:rPr>
        <w:t xml:space="preserve">availability. In fact, studies have found that </w:t>
      </w:r>
      <w:r w:rsidR="00927EDD">
        <w:rPr>
          <w:rFonts w:ascii="Times New Roman" w:hAnsi="Times New Roman" w:cs="Times New Roman"/>
          <w:sz w:val="22"/>
          <w:szCs w:val="22"/>
        </w:rPr>
        <w:t xml:space="preserve">the offshore spring primary productivity (i.e., </w:t>
      </w:r>
      <w:r w:rsidR="00150FF0">
        <w:rPr>
          <w:rFonts w:ascii="Times New Roman" w:hAnsi="Times New Roman" w:cs="Times New Roman"/>
          <w:sz w:val="22"/>
          <w:szCs w:val="22"/>
        </w:rPr>
        <w:t>chlorophyll</w:t>
      </w:r>
      <w:r w:rsidR="00927EDD">
        <w:rPr>
          <w:rFonts w:ascii="Times New Roman" w:hAnsi="Times New Roman" w:cs="Times New Roman"/>
          <w:sz w:val="22"/>
          <w:szCs w:val="22"/>
        </w:rPr>
        <w:t xml:space="preserve">) and onshore summer primary productivity are </w:t>
      </w:r>
      <w:r w:rsidR="00150FF0">
        <w:rPr>
          <w:rFonts w:ascii="Times New Roman" w:hAnsi="Times New Roman" w:cs="Times New Roman"/>
          <w:sz w:val="22"/>
          <w:szCs w:val="22"/>
        </w:rPr>
        <w:t>related</w:t>
      </w:r>
      <w:r w:rsidR="00927EDD">
        <w:rPr>
          <w:rFonts w:ascii="Times New Roman" w:hAnsi="Times New Roman" w:cs="Times New Roman"/>
          <w:sz w:val="22"/>
          <w:szCs w:val="22"/>
        </w:rPr>
        <w:t xml:space="preserve"> </w:t>
      </w:r>
      <w:r w:rsidR="00445CD8">
        <w:rPr>
          <w:rFonts w:ascii="Times New Roman" w:hAnsi="Times New Roman" w:cs="Times New Roman"/>
          <w:sz w:val="22"/>
          <w:szCs w:val="22"/>
        </w:rPr>
        <w:t>to the</w:t>
      </w:r>
      <w:r w:rsidR="00927EDD">
        <w:rPr>
          <w:rFonts w:ascii="Times New Roman" w:hAnsi="Times New Roman" w:cs="Times New Roman"/>
          <w:sz w:val="22"/>
          <w:szCs w:val="22"/>
        </w:rPr>
        <w:t xml:space="preserve"> recruitment success</w:t>
      </w:r>
      <w:r w:rsidR="00D8614E">
        <w:rPr>
          <w:rFonts w:ascii="Times New Roman" w:hAnsi="Times New Roman" w:cs="Times New Roman"/>
          <w:sz w:val="22"/>
          <w:szCs w:val="22"/>
        </w:rPr>
        <w:t xml:space="preserve"> of sablefish </w:t>
      </w:r>
      <w:r w:rsidR="00E80298">
        <w:rPr>
          <w:rFonts w:ascii="Times New Roman" w:hAnsi="Times New Roman" w:cs="Times New Roman"/>
          <w:sz w:val="22"/>
          <w:szCs w:val="22"/>
        </w:rPr>
        <w:fldChar w:fldCharType="begin"/>
      </w:r>
      <w:r w:rsidR="00E80298">
        <w:rPr>
          <w:rFonts w:ascii="Times New Roman" w:hAnsi="Times New Roman" w:cs="Times New Roman"/>
          <w:sz w:val="22"/>
          <w:szCs w:val="22"/>
        </w:rPr>
        <w:instrText xml:space="preserve"> ADDIN ZOTERO_ITEM CSL_CITATION {"citationID":"GgDRkkDz","properties":{"formattedCitation":"(Gibson et al. 2019)","plainCitation":"(Gibson et al. 2019)","noteIndex":0},"citationItems":[{"id":453,"uris":["http://zotero.org/users/6698527/items/WSDPJZRA"],"itemData":{"id":453,"type":"article-journal","abstract":"Little is known about the mechanism of transport that enables age-0 sablefish (Anoplopoma fimbria) to reach suitable nursery sites from spawning locations far offshore, or the strength of the connection between individual spawning sites and nursery areas, or how variability in the strength of these connections may impact recruitment success. Using a model for the early life stages of sablefish, we explored the variability in connectivity between spawning and recruitment sites that can arise solely from interannual variability in environmental forcing and its impact on transport. Our major findings are that 1) the model indicates young sablefish settling in nursery areas in the Gulf of Alaska were most likely spawned in the eastern Gulf; 2) sablefish spawned in the western Gulf of Alaska are unlikely to settle anywhere in the Gulf, and are more likely to be advected farther west, perhaps to settle in the Aleutian islands or Bering Sea (to contribute to the Alaska population, they would have to undergo an active return migration as they mature); 3) total connectivity between all spawning sites and nursery areas showed stronger correlation with recruitment estimates than the strength of connections to or from specific regions; and 4) transport to St. John Baptist Bay, a known sablefish nursery area, was not the most probable end point for sablefish spawned throughout our Gulf of Alaska model domain. This suggests that young individuals arrive at this persistent nursery area due to directional swimming behavior, highly localized spawning, or smallscale currents not captured in the hydrographic model. The fact that no single correlate in our analysis had a very strong relationship to sablefish recruitment indicates that recruitment variability arises from complex interactions between the environment and the individual, and a possible disconnect in spatial scales between the Gulf of Alaska sablefish IBM and the broader sablefish stock assessment, which includes both the GOA and the Eastern Bering Sea, as well as possible contributions from Canadian stocks to the south. Our analyses determined that although the timing and extent of this transport shows significant interannual variability, both the location of likely sablefish spawning (source) areas and the comparative strength of connectivity between spawning and nursery sites appear to be relatively consistent year-to-year.","container-title":"Deep Sea Research Part II: Topical Studies in Oceanography","DOI":"10.1016/j.dsr2.2018.05.015","ISSN":"09670645","journalAbbreviation":"Deep Sea Research Part II: Topical Studies in Oceanography","language":"en","page":"89-112","source":"DOI.org (Crossref)","title":"An individual-based model for sablefish: Exploring the connectivity between potential spawning and nursery grounds in the Gulf of Alaska","title-short":"An individual-based model for sablefish","volume":"165","author":[{"family":"Gibson","given":"G.A."},{"family":"Stockhausen","given":"W.T."},{"family":"Coyle","given":"K.O."},{"family":"Hinckley","given":"S."},{"family":"Parada","given":"C."},{"family":"Hermann","given":"A.J."},{"family":"Doyle","given":"M."},{"family":"Ladd","given":"C."}],"issued":{"date-parts":[["2019",7]]}}}],"schema":"https://github.com/citation-style-language/schema/raw/master/csl-citation.json"} </w:instrText>
      </w:r>
      <w:r w:rsidR="00E80298">
        <w:rPr>
          <w:rFonts w:ascii="Times New Roman" w:hAnsi="Times New Roman" w:cs="Times New Roman"/>
          <w:sz w:val="22"/>
          <w:szCs w:val="22"/>
        </w:rPr>
        <w:fldChar w:fldCharType="separate"/>
      </w:r>
      <w:r w:rsidR="00E80298">
        <w:rPr>
          <w:rFonts w:ascii="Times New Roman" w:hAnsi="Times New Roman" w:cs="Times New Roman"/>
          <w:noProof/>
          <w:sz w:val="22"/>
          <w:szCs w:val="22"/>
        </w:rPr>
        <w:t>(Gibson et al. 2019)</w:t>
      </w:r>
      <w:r w:rsidR="00E80298">
        <w:rPr>
          <w:rFonts w:ascii="Times New Roman" w:hAnsi="Times New Roman" w:cs="Times New Roman"/>
          <w:sz w:val="22"/>
          <w:szCs w:val="22"/>
        </w:rPr>
        <w:fldChar w:fldCharType="end"/>
      </w:r>
      <w:r w:rsidR="00E80298">
        <w:rPr>
          <w:rFonts w:ascii="Times New Roman" w:hAnsi="Times New Roman" w:cs="Times New Roman"/>
          <w:sz w:val="22"/>
          <w:szCs w:val="22"/>
        </w:rPr>
        <w:t>.</w:t>
      </w:r>
      <w:r w:rsidR="00E2716B">
        <w:rPr>
          <w:rFonts w:ascii="Times New Roman" w:hAnsi="Times New Roman" w:cs="Times New Roman"/>
          <w:sz w:val="22"/>
          <w:szCs w:val="22"/>
        </w:rPr>
        <w:t xml:space="preserve"> Furthermore, </w:t>
      </w:r>
      <w:r w:rsidR="00DD1FBE">
        <w:rPr>
          <w:rFonts w:ascii="Times New Roman" w:hAnsi="Times New Roman" w:cs="Times New Roman"/>
          <w:sz w:val="22"/>
          <w:szCs w:val="22"/>
        </w:rPr>
        <w:t>increased</w:t>
      </w:r>
      <w:r w:rsidR="00E2716B">
        <w:rPr>
          <w:rFonts w:ascii="Times New Roman" w:hAnsi="Times New Roman" w:cs="Times New Roman"/>
          <w:sz w:val="22"/>
          <w:szCs w:val="22"/>
        </w:rPr>
        <w:t xml:space="preserve"> upwelling </w:t>
      </w:r>
      <w:r w:rsidR="00A10C66">
        <w:rPr>
          <w:rFonts w:ascii="Times New Roman" w:hAnsi="Times New Roman" w:cs="Times New Roman"/>
          <w:sz w:val="22"/>
          <w:szCs w:val="22"/>
        </w:rPr>
        <w:t xml:space="preserve">during the months of </w:t>
      </w:r>
      <w:r w:rsidR="001B69AD">
        <w:rPr>
          <w:rFonts w:ascii="Times New Roman" w:hAnsi="Times New Roman" w:cs="Times New Roman"/>
          <w:sz w:val="22"/>
          <w:szCs w:val="22"/>
        </w:rPr>
        <w:t>July</w:t>
      </w:r>
      <w:r w:rsidR="00A10C66">
        <w:rPr>
          <w:rFonts w:ascii="Times New Roman" w:hAnsi="Times New Roman" w:cs="Times New Roman"/>
          <w:sz w:val="22"/>
          <w:szCs w:val="22"/>
        </w:rPr>
        <w:t xml:space="preserve"> </w:t>
      </w:r>
      <w:r w:rsidR="00E2716B">
        <w:rPr>
          <w:rFonts w:ascii="Times New Roman" w:hAnsi="Times New Roman" w:cs="Times New Roman"/>
          <w:sz w:val="22"/>
          <w:szCs w:val="22"/>
        </w:rPr>
        <w:t>in</w:t>
      </w:r>
      <w:r w:rsidR="001E20A0">
        <w:rPr>
          <w:rFonts w:ascii="Times New Roman" w:hAnsi="Times New Roman" w:cs="Times New Roman"/>
          <w:sz w:val="22"/>
          <w:szCs w:val="22"/>
        </w:rPr>
        <w:t xml:space="preserve"> </w:t>
      </w:r>
      <w:r w:rsidR="00E2716B">
        <w:rPr>
          <w:rFonts w:ascii="Times New Roman" w:hAnsi="Times New Roman" w:cs="Times New Roman"/>
          <w:sz w:val="22"/>
          <w:szCs w:val="22"/>
        </w:rPr>
        <w:t>the eastern GOA (</w:t>
      </w:r>
      <w:commentRangeStart w:id="26"/>
      <w:r w:rsidR="00E2716B">
        <w:rPr>
          <w:rFonts w:ascii="Times New Roman" w:hAnsi="Times New Roman" w:cs="Times New Roman"/>
          <w:sz w:val="22"/>
          <w:szCs w:val="22"/>
        </w:rPr>
        <w:t>where a majority of juvenile sablefish tend to be found</w:t>
      </w:r>
      <w:commentRangeEnd w:id="26"/>
      <w:r w:rsidR="00A8585E">
        <w:rPr>
          <w:rStyle w:val="CommentReference"/>
        </w:rPr>
        <w:commentReference w:id="26"/>
      </w:r>
      <w:r w:rsidR="00E2716B">
        <w:rPr>
          <w:rFonts w:ascii="Times New Roman" w:hAnsi="Times New Roman" w:cs="Times New Roman"/>
          <w:sz w:val="22"/>
          <w:szCs w:val="22"/>
        </w:rPr>
        <w:t>) has also been found to be related to recruitment, presumably</w:t>
      </w:r>
      <w:r w:rsidR="006E6092">
        <w:rPr>
          <w:rFonts w:ascii="Times New Roman" w:hAnsi="Times New Roman" w:cs="Times New Roman"/>
          <w:sz w:val="22"/>
          <w:szCs w:val="22"/>
        </w:rPr>
        <w:t xml:space="preserve"> due to increased production from nutrients</w:t>
      </w:r>
      <w:r w:rsidR="008E68D5">
        <w:rPr>
          <w:rFonts w:ascii="Times New Roman" w:hAnsi="Times New Roman" w:cs="Times New Roman"/>
          <w:sz w:val="22"/>
          <w:szCs w:val="22"/>
        </w:rPr>
        <w:t xml:space="preserve"> </w:t>
      </w:r>
      <w:r w:rsidR="00A10C66">
        <w:rPr>
          <w:rFonts w:ascii="Times New Roman" w:hAnsi="Times New Roman" w:cs="Times New Roman"/>
          <w:sz w:val="22"/>
          <w:szCs w:val="22"/>
        </w:rPr>
        <w:fldChar w:fldCharType="begin"/>
      </w:r>
      <w:r w:rsidR="00A10C66">
        <w:rPr>
          <w:rFonts w:ascii="Times New Roman" w:hAnsi="Times New Roman" w:cs="Times New Roman"/>
          <w:sz w:val="22"/>
          <w:szCs w:val="22"/>
        </w:rPr>
        <w:instrText xml:space="preserve"> ADDIN ZOTERO_ITEM CSL_CITATION {"citationID":"73YJyOmQ","properties":{"formattedCitation":"(Coffin and Mueter 2016)","plainCitation":"(Coffin and Mueter 2016)","noteIndex":0},"citationItems":[{"id":467,"uris":["http://zotero.org/users/6698527/items/V5W3XVYM"],"itemData":{"id":467,"type":"article-journal","abstract":"The sableﬁsh (Anoplopoma ﬁmbria) and Paciﬁc ocean perch (POP; Sebastes alutus) ﬁsheries in the Gulf of Alaska (GOA) are both highly lucrative and variable. Determining environmental factors that drive variability in their recruitment may improve our understanding of forces affecting their early life survival, which may be helpful when evaluating management strategies. Here we examine relationships between sableﬁsh and POP recruitment and multiple environmental indices associated with circulation in the GOA. We used hierarchical cluster analysis to determine spatially and seasonally relevant scales for analyzing these relationships. We then used structural equation modeling to examine sequential relationships between large-scale climate variables, regional (eastern and western GOA) environmental variables, and recruitment using both hypothesis-testing and exploratory approaches. Exploratory analyses revealed that sableﬁsh recruitment was positively related to July upwelling-favorable winds and negatively related to late winter freshwater discharge in the eastern GOA during age 1. POP recruitment was negatively related to June upwelling-favorable winds in both regions during ages 0 and 1 and positively related to late spring freshwater discharge throughout the GOA during age 1. These results suggest that upwelling-favorable winds and freshwater discharge may affect recruitment of both species through productivity-related mechanisms, and may additionally affect POP recruitment through advection-related mechanisms. Targeted studies at the appropriate scales are needed to provide greater certainty in the potential mechanisms behind these relationships.","container-title":"Deep Sea Research Part II: Topical Studies in Oceanography","DOI":"10.1016/j.dsr2.2015.02.016","ISSN":"09670645","journalAbbreviation":"Deep Sea Research Part II: Topical Studies in Oceanography","language":"en","page":"194-209","source":"DOI.org (Crossref)","title":"Environmental covariates of sablefish ( Anoplopoma fimbria ) and Pacific ocean perch ( Sebastes alutus ) recruitment in the Gulf of Alaska","volume":"132","author":[{"family":"Coffin","given":"Brendan"},{"family":"Mueter","given":"Franz"}],"issued":{"date-parts":[["2016",10]]}}}],"schema":"https://github.com/citation-style-language/schema/raw/master/csl-citation.json"} </w:instrText>
      </w:r>
      <w:r w:rsidR="00A10C66">
        <w:rPr>
          <w:rFonts w:ascii="Times New Roman" w:hAnsi="Times New Roman" w:cs="Times New Roman"/>
          <w:sz w:val="22"/>
          <w:szCs w:val="22"/>
        </w:rPr>
        <w:fldChar w:fldCharType="separate"/>
      </w:r>
      <w:r w:rsidR="00A10C66">
        <w:rPr>
          <w:rFonts w:ascii="Times New Roman" w:hAnsi="Times New Roman" w:cs="Times New Roman"/>
          <w:noProof/>
          <w:sz w:val="22"/>
          <w:szCs w:val="22"/>
        </w:rPr>
        <w:t>(Coffin and Mueter 2016)</w:t>
      </w:r>
      <w:r w:rsidR="00A10C66">
        <w:rPr>
          <w:rFonts w:ascii="Times New Roman" w:hAnsi="Times New Roman" w:cs="Times New Roman"/>
          <w:sz w:val="22"/>
          <w:szCs w:val="22"/>
        </w:rPr>
        <w:fldChar w:fldCharType="end"/>
      </w:r>
      <w:r w:rsidR="005E54C3">
        <w:rPr>
          <w:rFonts w:ascii="Times New Roman" w:hAnsi="Times New Roman" w:cs="Times New Roman"/>
          <w:sz w:val="22"/>
          <w:szCs w:val="22"/>
        </w:rPr>
        <w:t xml:space="preserve">. </w:t>
      </w:r>
      <w:r w:rsidR="00E80298">
        <w:rPr>
          <w:rFonts w:ascii="Times New Roman" w:hAnsi="Times New Roman" w:cs="Times New Roman"/>
          <w:sz w:val="22"/>
          <w:szCs w:val="22"/>
        </w:rPr>
        <w:t>Thus, the combination of eddies</w:t>
      </w:r>
      <w:r w:rsidR="00FA6F2D">
        <w:rPr>
          <w:rFonts w:ascii="Times New Roman" w:hAnsi="Times New Roman" w:cs="Times New Roman"/>
          <w:sz w:val="22"/>
          <w:szCs w:val="22"/>
        </w:rPr>
        <w:t xml:space="preserve">, </w:t>
      </w:r>
      <w:r w:rsidR="005D6C43">
        <w:rPr>
          <w:rFonts w:ascii="Times New Roman" w:hAnsi="Times New Roman" w:cs="Times New Roman"/>
          <w:sz w:val="22"/>
          <w:szCs w:val="22"/>
        </w:rPr>
        <w:t xml:space="preserve">increased </w:t>
      </w:r>
      <w:commentRangeStart w:id="27"/>
      <w:r w:rsidR="005D6C43">
        <w:rPr>
          <w:rFonts w:ascii="Times New Roman" w:hAnsi="Times New Roman" w:cs="Times New Roman"/>
          <w:sz w:val="22"/>
          <w:szCs w:val="22"/>
        </w:rPr>
        <w:t xml:space="preserve">convergence </w:t>
      </w:r>
      <w:commentRangeEnd w:id="27"/>
      <w:r w:rsidR="00B27718">
        <w:rPr>
          <w:rStyle w:val="CommentReference"/>
        </w:rPr>
        <w:commentReference w:id="27"/>
      </w:r>
      <w:r w:rsidR="005D6C43">
        <w:rPr>
          <w:rFonts w:ascii="Times New Roman" w:hAnsi="Times New Roman" w:cs="Times New Roman"/>
          <w:sz w:val="22"/>
          <w:szCs w:val="22"/>
        </w:rPr>
        <w:t xml:space="preserve">of nutrient </w:t>
      </w:r>
      <w:r w:rsidR="00553C0E">
        <w:rPr>
          <w:rFonts w:ascii="Times New Roman" w:hAnsi="Times New Roman" w:cs="Times New Roman"/>
          <w:sz w:val="22"/>
          <w:szCs w:val="22"/>
        </w:rPr>
        <w:t xml:space="preserve">rich offshore waters into </w:t>
      </w:r>
      <w:r w:rsidR="00A51D05">
        <w:rPr>
          <w:rFonts w:ascii="Times New Roman" w:hAnsi="Times New Roman" w:cs="Times New Roman"/>
          <w:sz w:val="22"/>
          <w:szCs w:val="22"/>
        </w:rPr>
        <w:t>onshore</w:t>
      </w:r>
      <w:r w:rsidR="00553C0E">
        <w:rPr>
          <w:rFonts w:ascii="Times New Roman" w:hAnsi="Times New Roman" w:cs="Times New Roman"/>
          <w:sz w:val="22"/>
          <w:szCs w:val="22"/>
        </w:rPr>
        <w:t xml:space="preserve"> regions</w:t>
      </w:r>
      <w:r w:rsidR="00001028">
        <w:rPr>
          <w:rFonts w:ascii="Times New Roman" w:hAnsi="Times New Roman" w:cs="Times New Roman"/>
          <w:sz w:val="22"/>
          <w:szCs w:val="22"/>
        </w:rPr>
        <w:t xml:space="preserve">, </w:t>
      </w:r>
      <w:r w:rsidR="006A1A8B">
        <w:rPr>
          <w:rFonts w:ascii="Times New Roman" w:hAnsi="Times New Roman" w:cs="Times New Roman"/>
          <w:sz w:val="22"/>
          <w:szCs w:val="22"/>
        </w:rPr>
        <w:t>and</w:t>
      </w:r>
      <w:r w:rsidR="00001028">
        <w:rPr>
          <w:rFonts w:ascii="Times New Roman" w:hAnsi="Times New Roman" w:cs="Times New Roman"/>
          <w:sz w:val="22"/>
          <w:szCs w:val="22"/>
        </w:rPr>
        <w:t xml:space="preserve"> </w:t>
      </w:r>
      <w:r w:rsidR="005603C5">
        <w:rPr>
          <w:rFonts w:ascii="Times New Roman" w:hAnsi="Times New Roman" w:cs="Times New Roman"/>
          <w:sz w:val="22"/>
          <w:szCs w:val="22"/>
        </w:rPr>
        <w:t xml:space="preserve">onshore </w:t>
      </w:r>
      <w:r w:rsidR="00001028">
        <w:rPr>
          <w:rFonts w:ascii="Times New Roman" w:hAnsi="Times New Roman" w:cs="Times New Roman"/>
          <w:sz w:val="22"/>
          <w:szCs w:val="22"/>
        </w:rPr>
        <w:t xml:space="preserve">and offshore </w:t>
      </w:r>
      <w:r w:rsidR="008B44F1">
        <w:rPr>
          <w:rFonts w:ascii="Times New Roman" w:hAnsi="Times New Roman" w:cs="Times New Roman"/>
          <w:sz w:val="22"/>
          <w:szCs w:val="22"/>
        </w:rPr>
        <w:t xml:space="preserve">primary productivity likely all play a role in </w:t>
      </w:r>
      <w:r w:rsidR="00EA6C54">
        <w:rPr>
          <w:rFonts w:ascii="Times New Roman" w:hAnsi="Times New Roman" w:cs="Times New Roman"/>
          <w:sz w:val="22"/>
          <w:szCs w:val="22"/>
        </w:rPr>
        <w:t>governing the successful settlement and recruitment of sablefish in the population.</w:t>
      </w:r>
      <w:r w:rsidR="006318AF">
        <w:rPr>
          <w:rFonts w:ascii="Times New Roman" w:hAnsi="Times New Roman" w:cs="Times New Roman"/>
          <w:sz w:val="22"/>
          <w:szCs w:val="22"/>
        </w:rPr>
        <w:t xml:space="preserve"> </w:t>
      </w:r>
    </w:p>
    <w:p w14:paraId="611DB102" w14:textId="77777777" w:rsidR="009B26D4" w:rsidRDefault="009B26D4" w:rsidP="00C72C01">
      <w:pPr>
        <w:ind w:firstLine="720"/>
        <w:rPr>
          <w:rFonts w:ascii="Times New Roman" w:hAnsi="Times New Roman" w:cs="Times New Roman"/>
          <w:sz w:val="22"/>
          <w:szCs w:val="22"/>
        </w:rPr>
      </w:pPr>
    </w:p>
    <w:p w14:paraId="62B0F52F" w14:textId="031C5F05" w:rsidR="00EA6C54" w:rsidRPr="00665F8B" w:rsidRDefault="00664DBA" w:rsidP="00C72C01">
      <w:pPr>
        <w:pStyle w:val="Heading2"/>
      </w:pPr>
      <w:r>
        <w:t xml:space="preserve">Proposed </w:t>
      </w:r>
      <w:r w:rsidR="0002188E">
        <w:t xml:space="preserve">Environmental </w:t>
      </w:r>
      <w:r w:rsidR="004C558B">
        <w:t>Variables</w:t>
      </w:r>
      <w:r w:rsidR="00CF4184">
        <w:t xml:space="preserve"> </w:t>
      </w:r>
    </w:p>
    <w:p w14:paraId="57CF6335" w14:textId="24F20B5D" w:rsidR="00434863" w:rsidRDefault="00B94A72" w:rsidP="00B05F7E">
      <w:pPr>
        <w:ind w:firstLine="720"/>
        <w:rPr>
          <w:rFonts w:ascii="Times New Roman" w:hAnsi="Times New Roman" w:cs="Times New Roman"/>
          <w:sz w:val="22"/>
          <w:szCs w:val="22"/>
        </w:rPr>
      </w:pPr>
      <w:r>
        <w:rPr>
          <w:rFonts w:ascii="Times New Roman" w:hAnsi="Times New Roman" w:cs="Times New Roman"/>
          <w:sz w:val="22"/>
          <w:szCs w:val="22"/>
        </w:rPr>
        <w:t>Alaska sablefish are a single genetic population</w:t>
      </w:r>
      <w:r w:rsidR="00F82BFB">
        <w:rPr>
          <w:rFonts w:ascii="Times New Roman" w:hAnsi="Times New Roman" w:cs="Times New Roman"/>
          <w:sz w:val="22"/>
          <w:szCs w:val="22"/>
        </w:rPr>
        <w:t xml:space="preserve">, </w:t>
      </w:r>
      <w:r>
        <w:rPr>
          <w:rFonts w:ascii="Times New Roman" w:hAnsi="Times New Roman" w:cs="Times New Roman"/>
          <w:sz w:val="22"/>
          <w:szCs w:val="22"/>
        </w:rPr>
        <w:t xml:space="preserve">exhibit extremely high movement rates, </w:t>
      </w:r>
      <w:r w:rsidR="00850166">
        <w:rPr>
          <w:rFonts w:ascii="Times New Roman" w:hAnsi="Times New Roman" w:cs="Times New Roman"/>
          <w:sz w:val="22"/>
          <w:szCs w:val="22"/>
        </w:rPr>
        <w:t>and are assessed as a coast-wide stock</w:t>
      </w:r>
      <w:r w:rsidR="00A7098B">
        <w:rPr>
          <w:rFonts w:ascii="Times New Roman" w:hAnsi="Times New Roman" w:cs="Times New Roman"/>
          <w:sz w:val="22"/>
          <w:szCs w:val="22"/>
        </w:rPr>
        <w:t xml:space="preserve">. </w:t>
      </w:r>
      <w:r w:rsidR="0035573E">
        <w:rPr>
          <w:rFonts w:ascii="Times New Roman" w:hAnsi="Times New Roman" w:cs="Times New Roman"/>
          <w:sz w:val="22"/>
          <w:szCs w:val="22"/>
        </w:rPr>
        <w:t>Furthermore, while</w:t>
      </w:r>
      <w:r w:rsidR="00850166">
        <w:rPr>
          <w:rFonts w:ascii="Times New Roman" w:hAnsi="Times New Roman" w:cs="Times New Roman"/>
          <w:sz w:val="22"/>
          <w:szCs w:val="22"/>
        </w:rPr>
        <w:t xml:space="preserve"> </w:t>
      </w:r>
      <w:r w:rsidR="007D13FD">
        <w:rPr>
          <w:rFonts w:ascii="Times New Roman" w:hAnsi="Times New Roman" w:cs="Times New Roman"/>
          <w:sz w:val="22"/>
          <w:szCs w:val="22"/>
        </w:rPr>
        <w:t xml:space="preserve">spawning and recruitment processes are hypothesized to occur </w:t>
      </w:r>
      <w:r w:rsidR="000A7E13">
        <w:rPr>
          <w:rFonts w:ascii="Times New Roman" w:hAnsi="Times New Roman" w:cs="Times New Roman"/>
          <w:sz w:val="22"/>
          <w:szCs w:val="22"/>
        </w:rPr>
        <w:t>heterogeneously</w:t>
      </w:r>
      <w:r w:rsidR="00783B36">
        <w:rPr>
          <w:rFonts w:ascii="Times New Roman" w:hAnsi="Times New Roman" w:cs="Times New Roman"/>
          <w:sz w:val="22"/>
          <w:szCs w:val="22"/>
        </w:rPr>
        <w:t xml:space="preserve"> across the GOA, with </w:t>
      </w:r>
      <w:r w:rsidR="000A7E13">
        <w:rPr>
          <w:rFonts w:ascii="Times New Roman" w:hAnsi="Times New Roman" w:cs="Times New Roman"/>
          <w:sz w:val="22"/>
          <w:szCs w:val="22"/>
        </w:rPr>
        <w:t>most individuals spawning around the EGOA and CGOA regions</w:t>
      </w:r>
      <w:r w:rsidR="003436E5">
        <w:rPr>
          <w:rFonts w:ascii="Times New Roman" w:hAnsi="Times New Roman" w:cs="Times New Roman"/>
          <w:sz w:val="22"/>
          <w:szCs w:val="22"/>
        </w:rPr>
        <w:t xml:space="preserve">, </w:t>
      </w:r>
      <w:commentRangeStart w:id="28"/>
      <w:r w:rsidR="006B018F">
        <w:rPr>
          <w:rFonts w:ascii="Times New Roman" w:hAnsi="Times New Roman" w:cs="Times New Roman"/>
          <w:sz w:val="22"/>
          <w:szCs w:val="22"/>
        </w:rPr>
        <w:t xml:space="preserve">it is likely </w:t>
      </w:r>
      <w:r w:rsidR="001A39A4">
        <w:rPr>
          <w:rFonts w:ascii="Times New Roman" w:hAnsi="Times New Roman" w:cs="Times New Roman"/>
          <w:sz w:val="22"/>
          <w:szCs w:val="22"/>
        </w:rPr>
        <w:t>that</w:t>
      </w:r>
      <w:r w:rsidR="007A15AF">
        <w:rPr>
          <w:rFonts w:ascii="Times New Roman" w:hAnsi="Times New Roman" w:cs="Times New Roman"/>
          <w:sz w:val="22"/>
          <w:szCs w:val="22"/>
        </w:rPr>
        <w:t xml:space="preserve"> </w:t>
      </w:r>
      <w:r w:rsidR="007648AF">
        <w:rPr>
          <w:rFonts w:ascii="Times New Roman" w:hAnsi="Times New Roman" w:cs="Times New Roman"/>
          <w:sz w:val="22"/>
          <w:szCs w:val="22"/>
        </w:rPr>
        <w:t>environmental</w:t>
      </w:r>
      <w:r w:rsidR="007A15AF">
        <w:rPr>
          <w:rFonts w:ascii="Times New Roman" w:hAnsi="Times New Roman" w:cs="Times New Roman"/>
          <w:sz w:val="22"/>
          <w:szCs w:val="22"/>
        </w:rPr>
        <w:t xml:space="preserve"> conditions are favorable across Alaska</w:t>
      </w:r>
      <w:commentRangeEnd w:id="28"/>
      <w:r w:rsidR="00AC391B">
        <w:rPr>
          <w:rStyle w:val="CommentReference"/>
        </w:rPr>
        <w:commentReference w:id="28"/>
      </w:r>
      <w:r w:rsidR="007A15AF">
        <w:rPr>
          <w:rFonts w:ascii="Times New Roman" w:hAnsi="Times New Roman" w:cs="Times New Roman"/>
          <w:sz w:val="22"/>
          <w:szCs w:val="22"/>
        </w:rPr>
        <w:t xml:space="preserve">, </w:t>
      </w:r>
      <w:r w:rsidR="004C3A25">
        <w:rPr>
          <w:rFonts w:ascii="Times New Roman" w:hAnsi="Times New Roman" w:cs="Times New Roman"/>
          <w:sz w:val="22"/>
          <w:szCs w:val="22"/>
        </w:rPr>
        <w:t xml:space="preserve">as opposed to being </w:t>
      </w:r>
      <w:r w:rsidR="00DC0923">
        <w:rPr>
          <w:rFonts w:ascii="Times New Roman" w:hAnsi="Times New Roman" w:cs="Times New Roman"/>
          <w:sz w:val="22"/>
          <w:szCs w:val="22"/>
        </w:rPr>
        <w:t>focused</w:t>
      </w:r>
      <w:r w:rsidR="00FC5865">
        <w:rPr>
          <w:rFonts w:ascii="Times New Roman" w:hAnsi="Times New Roman" w:cs="Times New Roman"/>
          <w:sz w:val="22"/>
          <w:szCs w:val="22"/>
        </w:rPr>
        <w:t xml:space="preserve"> </w:t>
      </w:r>
      <w:r w:rsidR="0035573E">
        <w:rPr>
          <w:rFonts w:ascii="Times New Roman" w:hAnsi="Times New Roman" w:cs="Times New Roman"/>
          <w:sz w:val="22"/>
          <w:szCs w:val="22"/>
        </w:rPr>
        <w:t>on</w:t>
      </w:r>
      <w:r w:rsidR="00FC5865">
        <w:rPr>
          <w:rFonts w:ascii="Times New Roman" w:hAnsi="Times New Roman" w:cs="Times New Roman"/>
          <w:sz w:val="22"/>
          <w:szCs w:val="22"/>
        </w:rPr>
        <w:t xml:space="preserve"> a particular region. </w:t>
      </w:r>
      <w:r w:rsidR="000A7E13">
        <w:rPr>
          <w:rFonts w:ascii="Times New Roman" w:hAnsi="Times New Roman" w:cs="Times New Roman"/>
          <w:sz w:val="22"/>
          <w:szCs w:val="22"/>
        </w:rPr>
        <w:t xml:space="preserve">Thus, environmental </w:t>
      </w:r>
      <w:r w:rsidR="00FE1550">
        <w:rPr>
          <w:rFonts w:ascii="Times New Roman" w:hAnsi="Times New Roman" w:cs="Times New Roman"/>
          <w:sz w:val="22"/>
          <w:szCs w:val="22"/>
        </w:rPr>
        <w:t>variables</w:t>
      </w:r>
      <w:r w:rsidR="000A7E13">
        <w:rPr>
          <w:rFonts w:ascii="Times New Roman" w:hAnsi="Times New Roman" w:cs="Times New Roman"/>
          <w:sz w:val="22"/>
          <w:szCs w:val="22"/>
        </w:rPr>
        <w:t xml:space="preserve"> </w:t>
      </w:r>
      <w:r w:rsidR="00DB53C0">
        <w:rPr>
          <w:rFonts w:ascii="Times New Roman" w:hAnsi="Times New Roman" w:cs="Times New Roman"/>
          <w:sz w:val="22"/>
          <w:szCs w:val="22"/>
        </w:rPr>
        <w:t xml:space="preserve">utilized to investigate the </w:t>
      </w:r>
      <w:r w:rsidR="0026403E">
        <w:rPr>
          <w:rFonts w:ascii="Times New Roman" w:hAnsi="Times New Roman" w:cs="Times New Roman"/>
          <w:sz w:val="22"/>
          <w:szCs w:val="22"/>
        </w:rPr>
        <w:t>proposed</w:t>
      </w:r>
      <w:r w:rsidR="00DB53C0">
        <w:rPr>
          <w:rFonts w:ascii="Times New Roman" w:hAnsi="Times New Roman" w:cs="Times New Roman"/>
          <w:sz w:val="22"/>
          <w:szCs w:val="22"/>
        </w:rPr>
        <w:t xml:space="preserve"> hypotheses will be </w:t>
      </w:r>
      <w:r w:rsidR="0026403E">
        <w:rPr>
          <w:rFonts w:ascii="Times New Roman" w:hAnsi="Times New Roman" w:cs="Times New Roman"/>
          <w:sz w:val="22"/>
          <w:szCs w:val="22"/>
        </w:rPr>
        <w:t>on an Alaska wide scale, but will vary based on timing</w:t>
      </w:r>
      <w:r w:rsidR="00A62D36">
        <w:rPr>
          <w:rFonts w:ascii="Times New Roman" w:hAnsi="Times New Roman" w:cs="Times New Roman"/>
          <w:sz w:val="22"/>
          <w:szCs w:val="22"/>
        </w:rPr>
        <w:t xml:space="preserve">, </w:t>
      </w:r>
      <w:r w:rsidR="005D25A8">
        <w:rPr>
          <w:rFonts w:ascii="Times New Roman" w:hAnsi="Times New Roman" w:cs="Times New Roman"/>
          <w:sz w:val="22"/>
          <w:szCs w:val="22"/>
        </w:rPr>
        <w:t>generally coinciding</w:t>
      </w:r>
      <w:r w:rsidR="00A62D36">
        <w:rPr>
          <w:rFonts w:ascii="Times New Roman" w:hAnsi="Times New Roman" w:cs="Times New Roman"/>
          <w:sz w:val="22"/>
          <w:szCs w:val="22"/>
        </w:rPr>
        <w:t xml:space="preserve"> with sablefish life-history events. </w:t>
      </w:r>
      <w:r w:rsidR="00BC6DC7">
        <w:rPr>
          <w:rFonts w:ascii="Times New Roman" w:hAnsi="Times New Roman" w:cs="Times New Roman"/>
          <w:sz w:val="22"/>
          <w:szCs w:val="22"/>
        </w:rPr>
        <w:t xml:space="preserve">The following environmental variables will be </w:t>
      </w:r>
      <w:r w:rsidR="00F00CCA">
        <w:rPr>
          <w:rFonts w:ascii="Times New Roman" w:hAnsi="Times New Roman" w:cs="Times New Roman"/>
          <w:sz w:val="22"/>
          <w:szCs w:val="22"/>
        </w:rPr>
        <w:t>investigated</w:t>
      </w:r>
      <w:r w:rsidR="00BC6DC7">
        <w:rPr>
          <w:rFonts w:ascii="Times New Roman" w:hAnsi="Times New Roman" w:cs="Times New Roman"/>
          <w:sz w:val="22"/>
          <w:szCs w:val="22"/>
        </w:rPr>
        <w:t xml:space="preserve"> in the current study:</w:t>
      </w:r>
    </w:p>
    <w:p w14:paraId="4DFD4217" w14:textId="77777777" w:rsidR="00681C7D" w:rsidRDefault="00681C7D" w:rsidP="00C72C01">
      <w:pPr>
        <w:ind w:firstLine="720"/>
        <w:rPr>
          <w:rFonts w:ascii="Times New Roman" w:hAnsi="Times New Roman" w:cs="Times New Roman"/>
          <w:sz w:val="22"/>
          <w:szCs w:val="22"/>
        </w:rPr>
      </w:pPr>
    </w:p>
    <w:p w14:paraId="6F0A531C" w14:textId="11B423DA" w:rsidR="00BC6DC7" w:rsidRDefault="00DF58E0" w:rsidP="00C72C01">
      <w:pPr>
        <w:pStyle w:val="ListParagraph"/>
        <w:numPr>
          <w:ilvl w:val="0"/>
          <w:numId w:val="10"/>
        </w:numPr>
        <w:rPr>
          <w:rFonts w:ascii="Times New Roman" w:hAnsi="Times New Roman" w:cs="Times New Roman"/>
          <w:sz w:val="22"/>
          <w:szCs w:val="22"/>
        </w:rPr>
      </w:pPr>
      <w:r>
        <w:rPr>
          <w:rFonts w:ascii="Times New Roman" w:hAnsi="Times New Roman" w:cs="Times New Roman"/>
          <w:sz w:val="22"/>
          <w:szCs w:val="22"/>
        </w:rPr>
        <w:t>An index of the Aleutian Low, which will be summarized using the North Pacific Index (NPI) representing different sea-level pressures.</w:t>
      </w:r>
      <w:r w:rsidR="005D1A36">
        <w:rPr>
          <w:rFonts w:ascii="Times New Roman" w:hAnsi="Times New Roman" w:cs="Times New Roman"/>
          <w:sz w:val="22"/>
          <w:szCs w:val="22"/>
        </w:rPr>
        <w:t xml:space="preserve"> Here, </w:t>
      </w:r>
      <w:r w:rsidR="00625F73">
        <w:rPr>
          <w:rFonts w:ascii="Times New Roman" w:hAnsi="Times New Roman" w:cs="Times New Roman"/>
          <w:sz w:val="22"/>
          <w:szCs w:val="22"/>
        </w:rPr>
        <w:t xml:space="preserve">negative values of the NPI represent low sea-level pressures, and hence an </w:t>
      </w:r>
      <w:r w:rsidR="001641AE">
        <w:rPr>
          <w:rFonts w:ascii="Times New Roman" w:hAnsi="Times New Roman" w:cs="Times New Roman"/>
          <w:sz w:val="22"/>
          <w:szCs w:val="22"/>
        </w:rPr>
        <w:t>intense</w:t>
      </w:r>
      <w:r w:rsidR="00625F73">
        <w:rPr>
          <w:rFonts w:ascii="Times New Roman" w:hAnsi="Times New Roman" w:cs="Times New Roman"/>
          <w:sz w:val="22"/>
          <w:szCs w:val="22"/>
        </w:rPr>
        <w:t xml:space="preserve"> Aleutian Low, which is hypothesized to be </w:t>
      </w:r>
      <w:r w:rsidR="00BB4CC0">
        <w:rPr>
          <w:rFonts w:ascii="Times New Roman" w:hAnsi="Times New Roman" w:cs="Times New Roman"/>
          <w:sz w:val="22"/>
          <w:szCs w:val="22"/>
        </w:rPr>
        <w:t>beneficial</w:t>
      </w:r>
      <w:r w:rsidR="00625F73">
        <w:rPr>
          <w:rFonts w:ascii="Times New Roman" w:hAnsi="Times New Roman" w:cs="Times New Roman"/>
          <w:sz w:val="22"/>
          <w:szCs w:val="22"/>
        </w:rPr>
        <w:t xml:space="preserve"> for sablefish recruitment,</w:t>
      </w:r>
    </w:p>
    <w:p w14:paraId="26BAFF91" w14:textId="072C376D" w:rsidR="00625F73" w:rsidRDefault="001641AE" w:rsidP="00C72C01">
      <w:pPr>
        <w:pStyle w:val="ListParagraph"/>
        <w:numPr>
          <w:ilvl w:val="0"/>
          <w:numId w:val="10"/>
        </w:numPr>
        <w:rPr>
          <w:rFonts w:ascii="Times New Roman" w:hAnsi="Times New Roman" w:cs="Times New Roman"/>
          <w:sz w:val="22"/>
          <w:szCs w:val="22"/>
        </w:rPr>
      </w:pPr>
      <w:commentRangeStart w:id="29"/>
      <w:del w:id="30" w:author="Franz Mueter" w:date="2024-04-23T19:40:00Z">
        <w:r w:rsidDel="000960A3">
          <w:rPr>
            <w:rFonts w:ascii="Times New Roman" w:hAnsi="Times New Roman" w:cs="Times New Roman"/>
            <w:sz w:val="22"/>
            <w:szCs w:val="22"/>
          </w:rPr>
          <w:delText>An index of t</w:delText>
        </w:r>
      </w:del>
      <w:ins w:id="31" w:author="Franz Mueter" w:date="2024-04-23T19:40:00Z">
        <w:r w:rsidR="000960A3">
          <w:rPr>
            <w:rFonts w:ascii="Times New Roman" w:hAnsi="Times New Roman" w:cs="Times New Roman"/>
            <w:sz w:val="22"/>
            <w:szCs w:val="22"/>
          </w:rPr>
          <w:t>T</w:t>
        </w:r>
      </w:ins>
      <w:r>
        <w:rPr>
          <w:rFonts w:ascii="Times New Roman" w:hAnsi="Times New Roman" w:cs="Times New Roman"/>
          <w:sz w:val="22"/>
          <w:szCs w:val="22"/>
        </w:rPr>
        <w:t>he PDO</w:t>
      </w:r>
      <w:ins w:id="32" w:author="Franz Mueter" w:date="2024-04-23T19:40:00Z">
        <w:r w:rsidR="000960A3">
          <w:rPr>
            <w:rFonts w:ascii="Times New Roman" w:hAnsi="Times New Roman" w:cs="Times New Roman"/>
            <w:sz w:val="22"/>
            <w:szCs w:val="22"/>
          </w:rPr>
          <w:t xml:space="preserve"> index</w:t>
        </w:r>
      </w:ins>
      <w:commentRangeEnd w:id="29"/>
      <w:ins w:id="33" w:author="Franz Mueter" w:date="2024-04-23T20:05:00Z">
        <w:r w:rsidR="00147A7D">
          <w:rPr>
            <w:rStyle w:val="CommentReference"/>
          </w:rPr>
          <w:commentReference w:id="29"/>
        </w:r>
      </w:ins>
      <w:r>
        <w:rPr>
          <w:rFonts w:ascii="Times New Roman" w:hAnsi="Times New Roman" w:cs="Times New Roman"/>
          <w:sz w:val="22"/>
          <w:szCs w:val="22"/>
        </w:rPr>
        <w:t xml:space="preserve">, </w:t>
      </w:r>
      <w:r w:rsidR="00D73BDC">
        <w:rPr>
          <w:rFonts w:ascii="Times New Roman" w:hAnsi="Times New Roman" w:cs="Times New Roman"/>
          <w:sz w:val="22"/>
          <w:szCs w:val="22"/>
        </w:rPr>
        <w:t>derived as the leading mode of North Pa</w:t>
      </w:r>
      <w:r w:rsidR="00BB4CC0">
        <w:rPr>
          <w:rFonts w:ascii="Times New Roman" w:hAnsi="Times New Roman" w:cs="Times New Roman"/>
          <w:sz w:val="22"/>
          <w:szCs w:val="22"/>
        </w:rPr>
        <w:t xml:space="preserve">cific sea surface temperature variability. </w:t>
      </w:r>
      <w:r w:rsidR="008B3434">
        <w:rPr>
          <w:rFonts w:ascii="Times New Roman" w:hAnsi="Times New Roman" w:cs="Times New Roman"/>
          <w:sz w:val="22"/>
          <w:szCs w:val="22"/>
        </w:rPr>
        <w:t xml:space="preserve">Here, positive values of the PDO </w:t>
      </w:r>
      <w:del w:id="34" w:author="Franz Mueter" w:date="2024-04-23T19:41:00Z">
        <w:r w:rsidR="00C25B33" w:rsidDel="000960A3">
          <w:rPr>
            <w:rFonts w:ascii="Times New Roman" w:hAnsi="Times New Roman" w:cs="Times New Roman"/>
            <w:sz w:val="22"/>
            <w:szCs w:val="22"/>
          </w:rPr>
          <w:delText>are indicative of</w:delText>
        </w:r>
      </w:del>
      <w:ins w:id="35" w:author="Franz Mueter" w:date="2024-04-23T19:41:00Z">
        <w:r w:rsidR="000960A3">
          <w:rPr>
            <w:rFonts w:ascii="Times New Roman" w:hAnsi="Times New Roman" w:cs="Times New Roman"/>
            <w:sz w:val="22"/>
            <w:szCs w:val="22"/>
          </w:rPr>
          <w:t>reflect</w:t>
        </w:r>
      </w:ins>
      <w:r w:rsidR="00C25B33">
        <w:rPr>
          <w:rFonts w:ascii="Times New Roman" w:hAnsi="Times New Roman" w:cs="Times New Roman"/>
          <w:sz w:val="22"/>
          <w:szCs w:val="22"/>
        </w:rPr>
        <w:t xml:space="preserve"> warmer temperatures</w:t>
      </w:r>
      <w:r w:rsidR="00932527">
        <w:rPr>
          <w:rFonts w:ascii="Times New Roman" w:hAnsi="Times New Roman" w:cs="Times New Roman"/>
          <w:sz w:val="22"/>
          <w:szCs w:val="22"/>
        </w:rPr>
        <w:t xml:space="preserve">, which are thought to be favorable </w:t>
      </w:r>
      <w:r w:rsidR="00E41338">
        <w:rPr>
          <w:rFonts w:ascii="Times New Roman" w:hAnsi="Times New Roman" w:cs="Times New Roman"/>
          <w:sz w:val="22"/>
          <w:szCs w:val="22"/>
        </w:rPr>
        <w:t xml:space="preserve">for </w:t>
      </w:r>
      <w:r w:rsidR="000B7AD9">
        <w:rPr>
          <w:rFonts w:ascii="Times New Roman" w:hAnsi="Times New Roman" w:cs="Times New Roman"/>
          <w:sz w:val="22"/>
          <w:szCs w:val="22"/>
        </w:rPr>
        <w:t xml:space="preserve">sablefish growth, but also favorable for increasing </w:t>
      </w:r>
      <w:commentRangeStart w:id="36"/>
      <w:r w:rsidR="000B7AD9">
        <w:rPr>
          <w:rFonts w:ascii="Times New Roman" w:hAnsi="Times New Roman" w:cs="Times New Roman"/>
          <w:sz w:val="22"/>
          <w:szCs w:val="22"/>
        </w:rPr>
        <w:t>system connectivity</w:t>
      </w:r>
      <w:commentRangeEnd w:id="36"/>
      <w:r w:rsidR="000960A3">
        <w:rPr>
          <w:rStyle w:val="CommentReference"/>
        </w:rPr>
        <w:commentReference w:id="36"/>
      </w:r>
      <w:r w:rsidR="000B7AD9">
        <w:rPr>
          <w:rFonts w:ascii="Times New Roman" w:hAnsi="Times New Roman" w:cs="Times New Roman"/>
          <w:sz w:val="22"/>
          <w:szCs w:val="22"/>
        </w:rPr>
        <w:t xml:space="preserve">, </w:t>
      </w:r>
    </w:p>
    <w:p w14:paraId="12983152" w14:textId="3CCCEEDD" w:rsidR="00B81926" w:rsidRDefault="00B25317" w:rsidP="00C72C01">
      <w:pPr>
        <w:pStyle w:val="ListParagraph"/>
        <w:numPr>
          <w:ilvl w:val="0"/>
          <w:numId w:val="10"/>
        </w:numPr>
        <w:rPr>
          <w:rFonts w:ascii="Times New Roman" w:hAnsi="Times New Roman" w:cs="Times New Roman"/>
          <w:sz w:val="22"/>
          <w:szCs w:val="22"/>
        </w:rPr>
      </w:pPr>
      <w:r w:rsidRPr="004A6729">
        <w:rPr>
          <w:rFonts w:ascii="Times New Roman" w:hAnsi="Times New Roman" w:cs="Times New Roman"/>
          <w:sz w:val="22"/>
          <w:szCs w:val="22"/>
        </w:rPr>
        <w:t xml:space="preserve">An </w:t>
      </w:r>
      <w:r w:rsidR="006A53C9" w:rsidRPr="004A6729">
        <w:rPr>
          <w:rFonts w:ascii="Times New Roman" w:hAnsi="Times New Roman" w:cs="Times New Roman"/>
          <w:sz w:val="22"/>
          <w:szCs w:val="22"/>
        </w:rPr>
        <w:t xml:space="preserve">index for eddy kinetic energy </w:t>
      </w:r>
      <w:r w:rsidR="00E6122D" w:rsidRPr="004A6729">
        <w:rPr>
          <w:rFonts w:ascii="Times New Roman" w:hAnsi="Times New Roman" w:cs="Times New Roman"/>
          <w:sz w:val="22"/>
          <w:szCs w:val="22"/>
        </w:rPr>
        <w:t xml:space="preserve">anomalies </w:t>
      </w:r>
      <w:r w:rsidR="00867F91" w:rsidRPr="004A6729">
        <w:rPr>
          <w:rFonts w:ascii="Times New Roman" w:hAnsi="Times New Roman" w:cs="Times New Roman"/>
          <w:sz w:val="22"/>
          <w:szCs w:val="22"/>
        </w:rPr>
        <w:t>average</w:t>
      </w:r>
      <w:ins w:id="37" w:author="Franz Mueter" w:date="2024-04-23T19:49:00Z">
        <w:r w:rsidR="000960A3">
          <w:rPr>
            <w:rFonts w:ascii="Times New Roman" w:hAnsi="Times New Roman" w:cs="Times New Roman"/>
            <w:sz w:val="22"/>
            <w:szCs w:val="22"/>
          </w:rPr>
          <w:t>d</w:t>
        </w:r>
      </w:ins>
      <w:r w:rsidR="00867F91" w:rsidRPr="004A6729">
        <w:rPr>
          <w:rFonts w:ascii="Times New Roman" w:hAnsi="Times New Roman" w:cs="Times New Roman"/>
          <w:sz w:val="22"/>
          <w:szCs w:val="22"/>
        </w:rPr>
        <w:t xml:space="preserve"> across the months of </w:t>
      </w:r>
      <w:r w:rsidR="00B30B3B" w:rsidRPr="004A6729">
        <w:rPr>
          <w:rFonts w:ascii="Times New Roman" w:hAnsi="Times New Roman" w:cs="Times New Roman"/>
          <w:sz w:val="22"/>
          <w:szCs w:val="22"/>
        </w:rPr>
        <w:t xml:space="preserve">April to </w:t>
      </w:r>
      <w:r w:rsidR="0084763F">
        <w:rPr>
          <w:rFonts w:ascii="Times New Roman" w:hAnsi="Times New Roman" w:cs="Times New Roman"/>
          <w:sz w:val="22"/>
          <w:szCs w:val="22"/>
        </w:rPr>
        <w:t>June</w:t>
      </w:r>
      <w:r w:rsidR="00B30B3B" w:rsidRPr="004A6729">
        <w:rPr>
          <w:rFonts w:ascii="Times New Roman" w:hAnsi="Times New Roman" w:cs="Times New Roman"/>
          <w:sz w:val="22"/>
          <w:szCs w:val="22"/>
        </w:rPr>
        <w:t xml:space="preserve"> </w:t>
      </w:r>
      <w:r w:rsidR="006A53C9" w:rsidRPr="004A6729">
        <w:rPr>
          <w:rFonts w:ascii="Times New Roman" w:hAnsi="Times New Roman" w:cs="Times New Roman"/>
          <w:sz w:val="22"/>
          <w:szCs w:val="22"/>
        </w:rPr>
        <w:t xml:space="preserve">derived using gridded altimetry data. </w:t>
      </w:r>
      <w:r w:rsidR="004A6729" w:rsidRPr="004A6729">
        <w:rPr>
          <w:rFonts w:ascii="Times New Roman" w:hAnsi="Times New Roman" w:cs="Times New Roman"/>
          <w:sz w:val="22"/>
          <w:szCs w:val="22"/>
        </w:rPr>
        <w:t xml:space="preserve">Periods of April to </w:t>
      </w:r>
      <w:r w:rsidR="00BB0067">
        <w:rPr>
          <w:rFonts w:ascii="Times New Roman" w:hAnsi="Times New Roman" w:cs="Times New Roman"/>
          <w:sz w:val="22"/>
          <w:szCs w:val="22"/>
        </w:rPr>
        <w:t>June</w:t>
      </w:r>
      <w:r w:rsidR="004A6729" w:rsidRPr="004A6729">
        <w:rPr>
          <w:rFonts w:ascii="Times New Roman" w:hAnsi="Times New Roman" w:cs="Times New Roman"/>
          <w:sz w:val="22"/>
          <w:szCs w:val="22"/>
        </w:rPr>
        <w:t xml:space="preserve"> are chosen given that these periods generally encapsulate the critical period in which juveniles need to be </w:t>
      </w:r>
      <w:r w:rsidR="00A70A64">
        <w:rPr>
          <w:rFonts w:ascii="Times New Roman" w:hAnsi="Times New Roman" w:cs="Times New Roman"/>
          <w:sz w:val="22"/>
          <w:szCs w:val="22"/>
        </w:rPr>
        <w:t>advected</w:t>
      </w:r>
      <w:r w:rsidR="004A6729" w:rsidRPr="004A6729">
        <w:rPr>
          <w:rFonts w:ascii="Times New Roman" w:hAnsi="Times New Roman" w:cs="Times New Roman"/>
          <w:sz w:val="22"/>
          <w:szCs w:val="22"/>
        </w:rPr>
        <w:t xml:space="preserve"> onto the shelf</w:t>
      </w:r>
      <w:r w:rsidR="00B860F9">
        <w:rPr>
          <w:rFonts w:ascii="Times New Roman" w:hAnsi="Times New Roman" w:cs="Times New Roman"/>
          <w:sz w:val="22"/>
          <w:szCs w:val="22"/>
        </w:rPr>
        <w:t xml:space="preserve"> and into </w:t>
      </w:r>
      <w:r w:rsidR="007247EF">
        <w:rPr>
          <w:rFonts w:ascii="Times New Roman" w:hAnsi="Times New Roman" w:cs="Times New Roman"/>
          <w:sz w:val="22"/>
          <w:szCs w:val="22"/>
        </w:rPr>
        <w:t xml:space="preserve">onshore </w:t>
      </w:r>
      <w:r w:rsidR="00B860F9">
        <w:rPr>
          <w:rFonts w:ascii="Times New Roman" w:hAnsi="Times New Roman" w:cs="Times New Roman"/>
          <w:sz w:val="22"/>
          <w:szCs w:val="22"/>
        </w:rPr>
        <w:t>regions</w:t>
      </w:r>
      <w:r w:rsidR="004A6729" w:rsidRPr="004A6729">
        <w:rPr>
          <w:rFonts w:ascii="Times New Roman" w:hAnsi="Times New Roman" w:cs="Times New Roman"/>
          <w:sz w:val="22"/>
          <w:szCs w:val="22"/>
        </w:rPr>
        <w:t xml:space="preserve">. Positive </w:t>
      </w:r>
      <w:r w:rsidR="004A6729">
        <w:rPr>
          <w:rFonts w:ascii="Times New Roman" w:hAnsi="Times New Roman" w:cs="Times New Roman"/>
          <w:sz w:val="22"/>
          <w:szCs w:val="22"/>
        </w:rPr>
        <w:t xml:space="preserve">anomalies here will represent strong </w:t>
      </w:r>
      <w:r w:rsidR="00064DA4">
        <w:rPr>
          <w:rFonts w:ascii="Times New Roman" w:hAnsi="Times New Roman" w:cs="Times New Roman"/>
          <w:sz w:val="22"/>
          <w:szCs w:val="22"/>
        </w:rPr>
        <w:t xml:space="preserve">eddy activity, and hence </w:t>
      </w:r>
      <w:r w:rsidR="0020301A">
        <w:rPr>
          <w:rFonts w:ascii="Times New Roman" w:hAnsi="Times New Roman" w:cs="Times New Roman"/>
          <w:sz w:val="22"/>
          <w:szCs w:val="22"/>
        </w:rPr>
        <w:t>increased productivity and improved recruitment conditions,</w:t>
      </w:r>
    </w:p>
    <w:p w14:paraId="0DC323CC" w14:textId="7352D71A" w:rsidR="00CA6D32" w:rsidRPr="00756778" w:rsidRDefault="00B860F9" w:rsidP="00756778">
      <w:pPr>
        <w:pStyle w:val="ListParagraph"/>
        <w:numPr>
          <w:ilvl w:val="0"/>
          <w:numId w:val="10"/>
        </w:numPr>
        <w:rPr>
          <w:rFonts w:ascii="Times New Roman" w:hAnsi="Times New Roman" w:cs="Times New Roman"/>
          <w:sz w:val="22"/>
          <w:szCs w:val="22"/>
        </w:rPr>
      </w:pPr>
      <w:r>
        <w:rPr>
          <w:rFonts w:ascii="Times New Roman" w:hAnsi="Times New Roman" w:cs="Times New Roman"/>
          <w:sz w:val="22"/>
          <w:szCs w:val="22"/>
        </w:rPr>
        <w:t xml:space="preserve">An index of July upwelling </w:t>
      </w:r>
      <w:r w:rsidR="00AC5F52">
        <w:rPr>
          <w:rFonts w:ascii="Times New Roman" w:hAnsi="Times New Roman" w:cs="Times New Roman"/>
          <w:sz w:val="22"/>
          <w:szCs w:val="22"/>
        </w:rPr>
        <w:t xml:space="preserve">favorable winds </w:t>
      </w:r>
      <w:r w:rsidR="00A80695">
        <w:rPr>
          <w:rFonts w:ascii="Times New Roman" w:hAnsi="Times New Roman" w:cs="Times New Roman"/>
          <w:sz w:val="22"/>
          <w:szCs w:val="22"/>
        </w:rPr>
        <w:t xml:space="preserve">across Alaska </w:t>
      </w:r>
      <w:r w:rsidR="00AC5F52">
        <w:rPr>
          <w:rFonts w:ascii="Times New Roman" w:hAnsi="Times New Roman" w:cs="Times New Roman"/>
          <w:sz w:val="22"/>
          <w:szCs w:val="22"/>
        </w:rPr>
        <w:t xml:space="preserve">will be incorporated. </w:t>
      </w:r>
      <w:r w:rsidR="00CA6D32">
        <w:rPr>
          <w:rFonts w:ascii="Times New Roman" w:hAnsi="Times New Roman" w:cs="Times New Roman"/>
          <w:sz w:val="22"/>
          <w:szCs w:val="22"/>
        </w:rPr>
        <w:t xml:space="preserve">While studies have found that regional indices of upwelling in the EGOA correspond to favorable recruitment events, I </w:t>
      </w:r>
      <w:r w:rsidR="00634216">
        <w:rPr>
          <w:rFonts w:ascii="Times New Roman" w:hAnsi="Times New Roman" w:cs="Times New Roman"/>
          <w:sz w:val="22"/>
          <w:szCs w:val="22"/>
        </w:rPr>
        <w:t>believe</w:t>
      </w:r>
      <w:r w:rsidR="003B374A">
        <w:rPr>
          <w:rFonts w:ascii="Times New Roman" w:hAnsi="Times New Roman" w:cs="Times New Roman"/>
          <w:sz w:val="22"/>
          <w:szCs w:val="22"/>
        </w:rPr>
        <w:t xml:space="preserve"> that it </w:t>
      </w:r>
      <w:commentRangeStart w:id="38"/>
      <w:r w:rsidR="003B374A">
        <w:rPr>
          <w:rFonts w:ascii="Times New Roman" w:hAnsi="Times New Roman" w:cs="Times New Roman"/>
          <w:sz w:val="22"/>
          <w:szCs w:val="22"/>
        </w:rPr>
        <w:t xml:space="preserve">would be more </w:t>
      </w:r>
      <w:r w:rsidR="00141FA3">
        <w:rPr>
          <w:rFonts w:ascii="Times New Roman" w:hAnsi="Times New Roman" w:cs="Times New Roman"/>
          <w:sz w:val="22"/>
          <w:szCs w:val="22"/>
        </w:rPr>
        <w:t xml:space="preserve">appropriate to utilize an Alaska wide </w:t>
      </w:r>
      <w:r w:rsidR="00D6326C">
        <w:rPr>
          <w:rFonts w:ascii="Times New Roman" w:hAnsi="Times New Roman" w:cs="Times New Roman"/>
          <w:sz w:val="22"/>
          <w:szCs w:val="22"/>
        </w:rPr>
        <w:t>index of upwelling</w:t>
      </w:r>
      <w:commentRangeEnd w:id="38"/>
      <w:r w:rsidR="00147A7D">
        <w:rPr>
          <w:rStyle w:val="CommentReference"/>
        </w:rPr>
        <w:commentReference w:id="38"/>
      </w:r>
      <w:r w:rsidR="00A67999">
        <w:rPr>
          <w:rFonts w:ascii="Times New Roman" w:hAnsi="Times New Roman" w:cs="Times New Roman"/>
          <w:sz w:val="22"/>
          <w:szCs w:val="22"/>
        </w:rPr>
        <w:t xml:space="preserve"> (given reasons discussed above). </w:t>
      </w:r>
    </w:p>
    <w:p w14:paraId="5D5045F8" w14:textId="01A03DF7" w:rsidR="000B44F6" w:rsidRDefault="001E146F" w:rsidP="00C72C01">
      <w:pPr>
        <w:pStyle w:val="ListParagraph"/>
        <w:numPr>
          <w:ilvl w:val="0"/>
          <w:numId w:val="10"/>
        </w:numPr>
        <w:rPr>
          <w:rFonts w:ascii="Times New Roman" w:hAnsi="Times New Roman" w:cs="Times New Roman"/>
          <w:sz w:val="22"/>
          <w:szCs w:val="22"/>
        </w:rPr>
      </w:pPr>
      <w:r>
        <w:rPr>
          <w:rFonts w:ascii="Times New Roman" w:hAnsi="Times New Roman" w:cs="Times New Roman"/>
          <w:sz w:val="22"/>
          <w:szCs w:val="22"/>
        </w:rPr>
        <w:t xml:space="preserve">An index of May offshore primary </w:t>
      </w:r>
      <w:r w:rsidR="00E37023">
        <w:rPr>
          <w:rFonts w:ascii="Times New Roman" w:hAnsi="Times New Roman" w:cs="Times New Roman"/>
          <w:sz w:val="22"/>
          <w:szCs w:val="22"/>
        </w:rPr>
        <w:t>production</w:t>
      </w:r>
      <w:r w:rsidR="00C55B61">
        <w:rPr>
          <w:rFonts w:ascii="Times New Roman" w:hAnsi="Times New Roman" w:cs="Times New Roman"/>
          <w:sz w:val="22"/>
          <w:szCs w:val="22"/>
        </w:rPr>
        <w:t xml:space="preserve">, </w:t>
      </w:r>
      <w:r>
        <w:rPr>
          <w:rFonts w:ascii="Times New Roman" w:hAnsi="Times New Roman" w:cs="Times New Roman"/>
          <w:sz w:val="22"/>
          <w:szCs w:val="22"/>
        </w:rPr>
        <w:t>wh</w:t>
      </w:r>
      <w:r w:rsidR="00E13FA7">
        <w:rPr>
          <w:rFonts w:ascii="Times New Roman" w:hAnsi="Times New Roman" w:cs="Times New Roman"/>
          <w:sz w:val="22"/>
          <w:szCs w:val="22"/>
        </w:rPr>
        <w:t xml:space="preserve">ere </w:t>
      </w:r>
      <w:r w:rsidR="00AB577E">
        <w:rPr>
          <w:rFonts w:ascii="Times New Roman" w:hAnsi="Times New Roman" w:cs="Times New Roman"/>
          <w:sz w:val="22"/>
          <w:szCs w:val="22"/>
        </w:rPr>
        <w:t xml:space="preserve">positive values indicate increased </w:t>
      </w:r>
      <w:commentRangeStart w:id="39"/>
      <w:r w:rsidR="00AB577E">
        <w:rPr>
          <w:rFonts w:ascii="Times New Roman" w:hAnsi="Times New Roman" w:cs="Times New Roman"/>
          <w:sz w:val="22"/>
          <w:szCs w:val="22"/>
        </w:rPr>
        <w:t>chlorophyll levels</w:t>
      </w:r>
      <w:commentRangeEnd w:id="39"/>
      <w:r w:rsidR="00514A6D">
        <w:rPr>
          <w:rStyle w:val="CommentReference"/>
        </w:rPr>
        <w:commentReference w:id="39"/>
      </w:r>
      <w:r w:rsidR="00AB577E">
        <w:rPr>
          <w:rFonts w:ascii="Times New Roman" w:hAnsi="Times New Roman" w:cs="Times New Roman"/>
          <w:sz w:val="22"/>
          <w:szCs w:val="22"/>
        </w:rPr>
        <w:t xml:space="preserve">, </w:t>
      </w:r>
      <w:del w:id="40" w:author="Franz Mueter" w:date="2024-04-23T20:17:00Z">
        <w:r w:rsidR="00AB577E" w:rsidDel="00514A6D">
          <w:rPr>
            <w:rFonts w:ascii="Times New Roman" w:hAnsi="Times New Roman" w:cs="Times New Roman"/>
            <w:sz w:val="22"/>
            <w:szCs w:val="22"/>
          </w:rPr>
          <w:delText xml:space="preserve">and </w:delText>
        </w:r>
      </w:del>
      <w:r w:rsidR="00AB577E">
        <w:rPr>
          <w:rFonts w:ascii="Times New Roman" w:hAnsi="Times New Roman" w:cs="Times New Roman"/>
          <w:sz w:val="22"/>
          <w:szCs w:val="22"/>
        </w:rPr>
        <w:t xml:space="preserve">will be used as a proxy for primary and secondary production, reflecting food </w:t>
      </w:r>
      <w:r w:rsidR="00ED5A16">
        <w:rPr>
          <w:rFonts w:ascii="Times New Roman" w:hAnsi="Times New Roman" w:cs="Times New Roman"/>
          <w:sz w:val="22"/>
          <w:szCs w:val="22"/>
        </w:rPr>
        <w:t>availability</w:t>
      </w:r>
      <w:r w:rsidR="00AB577E">
        <w:rPr>
          <w:rFonts w:ascii="Times New Roman" w:hAnsi="Times New Roman" w:cs="Times New Roman"/>
          <w:sz w:val="22"/>
          <w:szCs w:val="22"/>
        </w:rPr>
        <w:t xml:space="preserve"> for sablefish immediately after ascending to the neuston, where most </w:t>
      </w:r>
      <w:r w:rsidR="003117A9">
        <w:rPr>
          <w:rFonts w:ascii="Times New Roman" w:hAnsi="Times New Roman" w:cs="Times New Roman"/>
          <w:sz w:val="22"/>
          <w:szCs w:val="22"/>
        </w:rPr>
        <w:t>juveniles</w:t>
      </w:r>
      <w:r w:rsidR="00AB577E">
        <w:rPr>
          <w:rFonts w:ascii="Times New Roman" w:hAnsi="Times New Roman" w:cs="Times New Roman"/>
          <w:sz w:val="22"/>
          <w:szCs w:val="22"/>
        </w:rPr>
        <w:t xml:space="preserve"> are likely still offshore</w:t>
      </w:r>
      <w:r w:rsidR="00ED5A16">
        <w:rPr>
          <w:rFonts w:ascii="Times New Roman" w:hAnsi="Times New Roman" w:cs="Times New Roman"/>
          <w:sz w:val="22"/>
          <w:szCs w:val="22"/>
        </w:rPr>
        <w:t xml:space="preserve">. Thus, positive values </w:t>
      </w:r>
      <w:r w:rsidR="000B44F6">
        <w:rPr>
          <w:rFonts w:ascii="Times New Roman" w:hAnsi="Times New Roman" w:cs="Times New Roman"/>
          <w:sz w:val="22"/>
          <w:szCs w:val="22"/>
        </w:rPr>
        <w:t xml:space="preserve">are hypothesized to result in </w:t>
      </w:r>
      <w:commentRangeStart w:id="41"/>
      <w:r w:rsidR="00BE2E0D">
        <w:rPr>
          <w:rFonts w:ascii="Times New Roman" w:hAnsi="Times New Roman" w:cs="Times New Roman"/>
          <w:sz w:val="22"/>
          <w:szCs w:val="22"/>
        </w:rPr>
        <w:t>favorable</w:t>
      </w:r>
      <w:r w:rsidR="000B44F6">
        <w:rPr>
          <w:rFonts w:ascii="Times New Roman" w:hAnsi="Times New Roman" w:cs="Times New Roman"/>
          <w:sz w:val="22"/>
          <w:szCs w:val="22"/>
        </w:rPr>
        <w:t xml:space="preserve"> recruitment conditions</w:t>
      </w:r>
      <w:commentRangeEnd w:id="41"/>
      <w:r w:rsidR="00514A6D">
        <w:rPr>
          <w:rStyle w:val="CommentReference"/>
        </w:rPr>
        <w:commentReference w:id="41"/>
      </w:r>
      <w:r w:rsidR="000B44F6">
        <w:rPr>
          <w:rFonts w:ascii="Times New Roman" w:hAnsi="Times New Roman" w:cs="Times New Roman"/>
          <w:sz w:val="22"/>
          <w:szCs w:val="22"/>
        </w:rPr>
        <w:t>,</w:t>
      </w:r>
    </w:p>
    <w:p w14:paraId="3F5D1F56" w14:textId="52E6477B" w:rsidR="00AC5F9B" w:rsidRDefault="000B44F6" w:rsidP="00AC5F9B">
      <w:pPr>
        <w:pStyle w:val="ListParagraph"/>
        <w:numPr>
          <w:ilvl w:val="0"/>
          <w:numId w:val="10"/>
        </w:numPr>
        <w:rPr>
          <w:rFonts w:ascii="Times New Roman" w:hAnsi="Times New Roman" w:cs="Times New Roman"/>
          <w:sz w:val="22"/>
          <w:szCs w:val="22"/>
        </w:rPr>
      </w:pPr>
      <w:r>
        <w:rPr>
          <w:rFonts w:ascii="Times New Roman" w:hAnsi="Times New Roman" w:cs="Times New Roman"/>
          <w:sz w:val="22"/>
          <w:szCs w:val="22"/>
        </w:rPr>
        <w:lastRenderedPageBreak/>
        <w:t xml:space="preserve">Lastly, an </w:t>
      </w:r>
      <w:r w:rsidR="00BE2E0D">
        <w:rPr>
          <w:rFonts w:ascii="Times New Roman" w:hAnsi="Times New Roman" w:cs="Times New Roman"/>
          <w:sz w:val="22"/>
          <w:szCs w:val="22"/>
        </w:rPr>
        <w:t xml:space="preserve">index of July </w:t>
      </w:r>
      <w:r w:rsidR="00770E6E">
        <w:rPr>
          <w:rFonts w:ascii="Times New Roman" w:hAnsi="Times New Roman" w:cs="Times New Roman"/>
          <w:sz w:val="22"/>
          <w:szCs w:val="22"/>
        </w:rPr>
        <w:t xml:space="preserve">onshore </w:t>
      </w:r>
      <w:r w:rsidR="00E5277C">
        <w:rPr>
          <w:rFonts w:ascii="Times New Roman" w:hAnsi="Times New Roman" w:cs="Times New Roman"/>
          <w:sz w:val="22"/>
          <w:szCs w:val="22"/>
        </w:rPr>
        <w:t>primary production</w:t>
      </w:r>
      <w:r w:rsidR="00C520C9">
        <w:rPr>
          <w:rFonts w:ascii="Times New Roman" w:hAnsi="Times New Roman" w:cs="Times New Roman"/>
          <w:sz w:val="22"/>
          <w:szCs w:val="22"/>
        </w:rPr>
        <w:t>, where positive values similarly indicate increased chlorophyll levels, and will be used as a proxy for primary and secondary production</w:t>
      </w:r>
      <w:r w:rsidR="008A382B">
        <w:rPr>
          <w:rFonts w:ascii="Times New Roman" w:hAnsi="Times New Roman" w:cs="Times New Roman"/>
          <w:sz w:val="22"/>
          <w:szCs w:val="22"/>
        </w:rPr>
        <w:t xml:space="preserve">. </w:t>
      </w:r>
      <w:r w:rsidR="00A145A7">
        <w:rPr>
          <w:rFonts w:ascii="Times New Roman" w:hAnsi="Times New Roman" w:cs="Times New Roman"/>
          <w:sz w:val="22"/>
          <w:szCs w:val="22"/>
        </w:rPr>
        <w:t>Here</w:t>
      </w:r>
      <w:r w:rsidR="00CB6B6E">
        <w:rPr>
          <w:rFonts w:ascii="Times New Roman" w:hAnsi="Times New Roman" w:cs="Times New Roman"/>
          <w:sz w:val="22"/>
          <w:szCs w:val="22"/>
        </w:rPr>
        <w:t>, this index reflects</w:t>
      </w:r>
      <w:r w:rsidR="007C0ED7">
        <w:rPr>
          <w:rFonts w:ascii="Times New Roman" w:hAnsi="Times New Roman" w:cs="Times New Roman"/>
          <w:sz w:val="22"/>
          <w:szCs w:val="22"/>
        </w:rPr>
        <w:t xml:space="preserve"> potential</w:t>
      </w:r>
      <w:r w:rsidR="00CB6B6E">
        <w:rPr>
          <w:rFonts w:ascii="Times New Roman" w:hAnsi="Times New Roman" w:cs="Times New Roman"/>
          <w:sz w:val="22"/>
          <w:szCs w:val="22"/>
        </w:rPr>
        <w:t xml:space="preserve"> food </w:t>
      </w:r>
      <w:r w:rsidR="007C0ED7">
        <w:rPr>
          <w:rFonts w:ascii="Times New Roman" w:hAnsi="Times New Roman" w:cs="Times New Roman"/>
          <w:sz w:val="22"/>
          <w:szCs w:val="22"/>
        </w:rPr>
        <w:t>availability</w:t>
      </w:r>
      <w:r w:rsidR="00CB6B6E">
        <w:rPr>
          <w:rFonts w:ascii="Times New Roman" w:hAnsi="Times New Roman" w:cs="Times New Roman"/>
          <w:sz w:val="22"/>
          <w:szCs w:val="22"/>
        </w:rPr>
        <w:t xml:space="preserve"> for sablefish once they have entered </w:t>
      </w:r>
      <w:r w:rsidR="00770E6E">
        <w:rPr>
          <w:rFonts w:ascii="Times New Roman" w:hAnsi="Times New Roman" w:cs="Times New Roman"/>
          <w:sz w:val="22"/>
          <w:szCs w:val="22"/>
        </w:rPr>
        <w:t xml:space="preserve">onshore </w:t>
      </w:r>
      <w:r w:rsidR="00CB6B6E">
        <w:rPr>
          <w:rFonts w:ascii="Times New Roman" w:hAnsi="Times New Roman" w:cs="Times New Roman"/>
          <w:sz w:val="22"/>
          <w:szCs w:val="22"/>
        </w:rPr>
        <w:t>regions,</w:t>
      </w:r>
      <w:r w:rsidR="00893E19">
        <w:rPr>
          <w:rFonts w:ascii="Times New Roman" w:hAnsi="Times New Roman" w:cs="Times New Roman"/>
          <w:sz w:val="22"/>
          <w:szCs w:val="22"/>
        </w:rPr>
        <w:t xml:space="preserve"> and positive values are similarly hypothesized to be </w:t>
      </w:r>
      <w:r w:rsidR="007D763A">
        <w:rPr>
          <w:rFonts w:ascii="Times New Roman" w:hAnsi="Times New Roman" w:cs="Times New Roman"/>
          <w:sz w:val="22"/>
          <w:szCs w:val="22"/>
        </w:rPr>
        <w:t>favorable</w:t>
      </w:r>
      <w:r w:rsidR="00893E19">
        <w:rPr>
          <w:rFonts w:ascii="Times New Roman" w:hAnsi="Times New Roman" w:cs="Times New Roman"/>
          <w:sz w:val="22"/>
          <w:szCs w:val="22"/>
        </w:rPr>
        <w:t xml:space="preserve"> for recruitment. </w:t>
      </w:r>
    </w:p>
    <w:p w14:paraId="30167B5B" w14:textId="77777777" w:rsidR="00AC5F9B" w:rsidRDefault="00AC5F9B" w:rsidP="00AC5F9B">
      <w:pPr>
        <w:rPr>
          <w:rFonts w:ascii="Times New Roman" w:hAnsi="Times New Roman" w:cs="Times New Roman"/>
          <w:sz w:val="22"/>
          <w:szCs w:val="22"/>
        </w:rPr>
      </w:pPr>
    </w:p>
    <w:p w14:paraId="655CF9AA" w14:textId="221CC290" w:rsidR="00AC5F9B" w:rsidRPr="00AC5F9B" w:rsidRDefault="00AC5F9B" w:rsidP="00AC5F9B">
      <w:pPr>
        <w:rPr>
          <w:rFonts w:ascii="Times New Roman" w:hAnsi="Times New Roman" w:cs="Times New Roman"/>
          <w:sz w:val="22"/>
          <w:szCs w:val="22"/>
        </w:rPr>
      </w:pPr>
      <w:r w:rsidRPr="00AC5F9B">
        <w:rPr>
          <w:rFonts w:ascii="Times New Roman" w:hAnsi="Times New Roman" w:cs="Times New Roman"/>
          <w:sz w:val="22"/>
          <w:szCs w:val="22"/>
        </w:rPr>
        <w:t>For a summary of the proposed mechanisms, hypothesized relationships, and rationale for the incorporation of the proposed environmental variables, refer to Table 1 and Figure 1.</w:t>
      </w:r>
    </w:p>
    <w:p w14:paraId="01DE68FA" w14:textId="77777777" w:rsidR="00450C6F" w:rsidRDefault="00450C6F" w:rsidP="00C72C01">
      <w:pPr>
        <w:rPr>
          <w:rFonts w:ascii="Times New Roman" w:hAnsi="Times New Roman" w:cs="Times New Roman"/>
          <w:sz w:val="22"/>
          <w:szCs w:val="22"/>
        </w:rPr>
      </w:pPr>
    </w:p>
    <w:p w14:paraId="1F875DA4" w14:textId="04786B32" w:rsidR="00BA7073" w:rsidRDefault="00BA7073" w:rsidP="00C72C01">
      <w:pPr>
        <w:rPr>
          <w:rFonts w:ascii="Times New Roman" w:hAnsi="Times New Roman" w:cs="Times New Roman"/>
          <w:sz w:val="22"/>
          <w:szCs w:val="22"/>
        </w:rPr>
      </w:pPr>
      <w:r>
        <w:rPr>
          <w:rFonts w:ascii="Times New Roman" w:hAnsi="Times New Roman" w:cs="Times New Roman"/>
          <w:sz w:val="22"/>
          <w:szCs w:val="22"/>
        </w:rPr>
        <w:t>Table 1.</w:t>
      </w:r>
      <w:r w:rsidR="00B323D3">
        <w:rPr>
          <w:rFonts w:ascii="Times New Roman" w:hAnsi="Times New Roman" w:cs="Times New Roman"/>
          <w:sz w:val="22"/>
          <w:szCs w:val="22"/>
        </w:rPr>
        <w:t xml:space="preserve"> A summary of </w:t>
      </w:r>
      <w:r w:rsidR="00B14FF5">
        <w:rPr>
          <w:rFonts w:ascii="Times New Roman" w:hAnsi="Times New Roman" w:cs="Times New Roman"/>
          <w:sz w:val="22"/>
          <w:szCs w:val="22"/>
        </w:rPr>
        <w:t xml:space="preserve">proposed environmental variables to be </w:t>
      </w:r>
      <w:r w:rsidR="00DA4582">
        <w:rPr>
          <w:rFonts w:ascii="Times New Roman" w:hAnsi="Times New Roman" w:cs="Times New Roman"/>
          <w:sz w:val="22"/>
          <w:szCs w:val="22"/>
        </w:rPr>
        <w:t>incorporated</w:t>
      </w:r>
      <w:r w:rsidR="00B14FF5">
        <w:rPr>
          <w:rFonts w:ascii="Times New Roman" w:hAnsi="Times New Roman" w:cs="Times New Roman"/>
          <w:sz w:val="22"/>
          <w:szCs w:val="22"/>
        </w:rPr>
        <w:t xml:space="preserve"> in this study. </w:t>
      </w:r>
    </w:p>
    <w:p w14:paraId="0EFC7114" w14:textId="77777777" w:rsidR="009D0CE6" w:rsidRDefault="009D0CE6" w:rsidP="00C72C01">
      <w:pPr>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1615"/>
        <w:gridCol w:w="1800"/>
        <w:gridCol w:w="3597"/>
        <w:gridCol w:w="2338"/>
      </w:tblGrid>
      <w:tr w:rsidR="00BA7073" w14:paraId="39E6E9DA" w14:textId="77777777" w:rsidTr="00941E27">
        <w:tc>
          <w:tcPr>
            <w:tcW w:w="1615" w:type="dxa"/>
          </w:tcPr>
          <w:p w14:paraId="7744301C" w14:textId="114EF6AD" w:rsidR="00BA7073" w:rsidRDefault="005D56C9" w:rsidP="00C72C01">
            <w:pPr>
              <w:rPr>
                <w:rFonts w:ascii="Times New Roman" w:hAnsi="Times New Roman" w:cs="Times New Roman"/>
                <w:sz w:val="22"/>
                <w:szCs w:val="22"/>
              </w:rPr>
            </w:pPr>
            <w:r>
              <w:rPr>
                <w:rFonts w:ascii="Times New Roman" w:hAnsi="Times New Roman" w:cs="Times New Roman"/>
                <w:sz w:val="22"/>
                <w:szCs w:val="22"/>
              </w:rPr>
              <w:t>Environmental Variable</w:t>
            </w:r>
          </w:p>
        </w:tc>
        <w:tc>
          <w:tcPr>
            <w:tcW w:w="1800" w:type="dxa"/>
          </w:tcPr>
          <w:p w14:paraId="0DF69185" w14:textId="7414E10F" w:rsidR="00BA7073" w:rsidRDefault="004C0ABB" w:rsidP="00C72C01">
            <w:pPr>
              <w:rPr>
                <w:rFonts w:ascii="Times New Roman" w:hAnsi="Times New Roman" w:cs="Times New Roman"/>
                <w:sz w:val="22"/>
                <w:szCs w:val="22"/>
              </w:rPr>
            </w:pPr>
            <w:r>
              <w:rPr>
                <w:rFonts w:ascii="Times New Roman" w:hAnsi="Times New Roman" w:cs="Times New Roman"/>
                <w:sz w:val="22"/>
                <w:szCs w:val="22"/>
              </w:rPr>
              <w:t>Time Scale</w:t>
            </w:r>
            <w:r w:rsidR="005D56C9">
              <w:rPr>
                <w:rFonts w:ascii="Times New Roman" w:hAnsi="Times New Roman" w:cs="Times New Roman"/>
                <w:sz w:val="22"/>
                <w:szCs w:val="22"/>
              </w:rPr>
              <w:t xml:space="preserve"> of Variable</w:t>
            </w:r>
          </w:p>
        </w:tc>
        <w:tc>
          <w:tcPr>
            <w:tcW w:w="3597" w:type="dxa"/>
          </w:tcPr>
          <w:p w14:paraId="47394BA5" w14:textId="77836F40" w:rsidR="00BA7073" w:rsidRDefault="001F4771" w:rsidP="00C72C01">
            <w:pPr>
              <w:rPr>
                <w:rFonts w:ascii="Times New Roman" w:hAnsi="Times New Roman" w:cs="Times New Roman"/>
                <w:sz w:val="22"/>
                <w:szCs w:val="22"/>
              </w:rPr>
            </w:pPr>
            <w:r>
              <w:rPr>
                <w:rFonts w:ascii="Times New Roman" w:hAnsi="Times New Roman" w:cs="Times New Roman"/>
                <w:sz w:val="22"/>
                <w:szCs w:val="22"/>
              </w:rPr>
              <w:t>Rationale</w:t>
            </w:r>
          </w:p>
        </w:tc>
        <w:tc>
          <w:tcPr>
            <w:tcW w:w="2338" w:type="dxa"/>
          </w:tcPr>
          <w:p w14:paraId="7C17D8D9" w14:textId="604E141E" w:rsidR="00BA7073" w:rsidRDefault="00D97A80" w:rsidP="00C72C01">
            <w:pPr>
              <w:rPr>
                <w:rFonts w:ascii="Times New Roman" w:hAnsi="Times New Roman" w:cs="Times New Roman"/>
                <w:sz w:val="22"/>
                <w:szCs w:val="22"/>
              </w:rPr>
            </w:pPr>
            <w:r>
              <w:rPr>
                <w:rFonts w:ascii="Times New Roman" w:hAnsi="Times New Roman" w:cs="Times New Roman"/>
                <w:sz w:val="22"/>
                <w:szCs w:val="22"/>
              </w:rPr>
              <w:t>Hypothesized Direction</w:t>
            </w:r>
          </w:p>
        </w:tc>
      </w:tr>
      <w:tr w:rsidR="00BA7073" w14:paraId="7F82C1A7" w14:textId="77777777" w:rsidTr="00941E27">
        <w:tc>
          <w:tcPr>
            <w:tcW w:w="1615" w:type="dxa"/>
          </w:tcPr>
          <w:p w14:paraId="6AA6351F" w14:textId="0DD6B72A" w:rsidR="00BA7073" w:rsidRDefault="006B0274" w:rsidP="00C72C01">
            <w:pPr>
              <w:rPr>
                <w:rFonts w:ascii="Times New Roman" w:hAnsi="Times New Roman" w:cs="Times New Roman"/>
                <w:sz w:val="22"/>
                <w:szCs w:val="22"/>
              </w:rPr>
            </w:pPr>
            <w:r>
              <w:rPr>
                <w:rFonts w:ascii="Times New Roman" w:hAnsi="Times New Roman" w:cs="Times New Roman"/>
                <w:sz w:val="22"/>
                <w:szCs w:val="22"/>
              </w:rPr>
              <w:t>North Pacific Index</w:t>
            </w:r>
          </w:p>
        </w:tc>
        <w:tc>
          <w:tcPr>
            <w:tcW w:w="1800" w:type="dxa"/>
          </w:tcPr>
          <w:p w14:paraId="0550D9CE" w14:textId="6BA9CF63" w:rsidR="00BA7073" w:rsidRDefault="005D56C9" w:rsidP="00C72C01">
            <w:pPr>
              <w:rPr>
                <w:rFonts w:ascii="Times New Roman" w:hAnsi="Times New Roman" w:cs="Times New Roman"/>
                <w:sz w:val="22"/>
                <w:szCs w:val="22"/>
              </w:rPr>
            </w:pPr>
            <w:commentRangeStart w:id="42"/>
            <w:r>
              <w:rPr>
                <w:rFonts w:ascii="Times New Roman" w:hAnsi="Times New Roman" w:cs="Times New Roman"/>
                <w:sz w:val="22"/>
                <w:szCs w:val="22"/>
              </w:rPr>
              <w:t xml:space="preserve">Annual </w:t>
            </w:r>
            <w:commentRangeEnd w:id="42"/>
            <w:r w:rsidR="003A174F">
              <w:rPr>
                <w:rStyle w:val="CommentReference"/>
              </w:rPr>
              <w:commentReference w:id="42"/>
            </w:r>
          </w:p>
        </w:tc>
        <w:tc>
          <w:tcPr>
            <w:tcW w:w="3597" w:type="dxa"/>
          </w:tcPr>
          <w:p w14:paraId="09C06AC3" w14:textId="1B60E1DB" w:rsidR="00BA7073" w:rsidRDefault="007741C1" w:rsidP="00C72C01">
            <w:pPr>
              <w:rPr>
                <w:rFonts w:ascii="Times New Roman" w:hAnsi="Times New Roman" w:cs="Times New Roman"/>
                <w:sz w:val="22"/>
                <w:szCs w:val="22"/>
              </w:rPr>
            </w:pPr>
            <w:r>
              <w:rPr>
                <w:rFonts w:ascii="Times New Roman" w:hAnsi="Times New Roman" w:cs="Times New Roman"/>
                <w:sz w:val="22"/>
                <w:szCs w:val="22"/>
              </w:rPr>
              <w:t>Reflects the sea level pressure of the Aleutian Low. Negative values indicate strong Aleutian Lows that may advect nutrient rich water into the Gulf of Alaska</w:t>
            </w:r>
            <w:r w:rsidR="008272FD">
              <w:rPr>
                <w:rFonts w:ascii="Times New Roman" w:hAnsi="Times New Roman" w:cs="Times New Roman"/>
                <w:sz w:val="22"/>
                <w:szCs w:val="22"/>
              </w:rPr>
              <w:t xml:space="preserve"> and result in improved offshore spring primary production</w:t>
            </w:r>
            <w:r>
              <w:rPr>
                <w:rFonts w:ascii="Times New Roman" w:hAnsi="Times New Roman" w:cs="Times New Roman"/>
                <w:sz w:val="22"/>
                <w:szCs w:val="22"/>
              </w:rPr>
              <w:t>.</w:t>
            </w:r>
          </w:p>
        </w:tc>
        <w:tc>
          <w:tcPr>
            <w:tcW w:w="2338" w:type="dxa"/>
          </w:tcPr>
          <w:p w14:paraId="35CC73C9" w14:textId="66F62623" w:rsidR="00BA7073" w:rsidRDefault="007741C1" w:rsidP="00C72C01">
            <w:pPr>
              <w:rPr>
                <w:rFonts w:ascii="Times New Roman" w:hAnsi="Times New Roman" w:cs="Times New Roman"/>
                <w:sz w:val="22"/>
                <w:szCs w:val="22"/>
              </w:rPr>
            </w:pPr>
            <w:r>
              <w:rPr>
                <w:rFonts w:ascii="Times New Roman" w:hAnsi="Times New Roman" w:cs="Times New Roman"/>
                <w:sz w:val="22"/>
                <w:szCs w:val="22"/>
              </w:rPr>
              <w:t>Negative values correspond to favorable recruitment.</w:t>
            </w:r>
          </w:p>
        </w:tc>
      </w:tr>
      <w:tr w:rsidR="007741C1" w14:paraId="7B6B696E" w14:textId="77777777" w:rsidTr="00941E27">
        <w:trPr>
          <w:trHeight w:val="2042"/>
        </w:trPr>
        <w:tc>
          <w:tcPr>
            <w:tcW w:w="1615" w:type="dxa"/>
          </w:tcPr>
          <w:p w14:paraId="564C297D" w14:textId="2B2A44F4" w:rsidR="007741C1" w:rsidRDefault="007741C1" w:rsidP="007741C1">
            <w:pPr>
              <w:rPr>
                <w:rFonts w:ascii="Times New Roman" w:hAnsi="Times New Roman" w:cs="Times New Roman"/>
                <w:sz w:val="22"/>
                <w:szCs w:val="22"/>
              </w:rPr>
            </w:pPr>
            <w:r>
              <w:rPr>
                <w:rFonts w:ascii="Times New Roman" w:hAnsi="Times New Roman" w:cs="Times New Roman"/>
                <w:sz w:val="22"/>
                <w:szCs w:val="22"/>
              </w:rPr>
              <w:t>PDO Index</w:t>
            </w:r>
          </w:p>
        </w:tc>
        <w:tc>
          <w:tcPr>
            <w:tcW w:w="1800" w:type="dxa"/>
          </w:tcPr>
          <w:p w14:paraId="42E089FC" w14:textId="79103789" w:rsidR="007741C1" w:rsidRDefault="007741C1" w:rsidP="007741C1">
            <w:pPr>
              <w:rPr>
                <w:rFonts w:ascii="Times New Roman" w:hAnsi="Times New Roman" w:cs="Times New Roman"/>
                <w:sz w:val="22"/>
                <w:szCs w:val="22"/>
              </w:rPr>
            </w:pPr>
            <w:commentRangeStart w:id="43"/>
            <w:r>
              <w:rPr>
                <w:rFonts w:ascii="Times New Roman" w:hAnsi="Times New Roman" w:cs="Times New Roman"/>
                <w:sz w:val="22"/>
                <w:szCs w:val="22"/>
              </w:rPr>
              <w:t xml:space="preserve">Annual </w:t>
            </w:r>
            <w:commentRangeEnd w:id="43"/>
            <w:r w:rsidR="003A174F">
              <w:rPr>
                <w:rStyle w:val="CommentReference"/>
              </w:rPr>
              <w:commentReference w:id="43"/>
            </w:r>
          </w:p>
        </w:tc>
        <w:tc>
          <w:tcPr>
            <w:tcW w:w="3597" w:type="dxa"/>
          </w:tcPr>
          <w:p w14:paraId="3B1A5FC4" w14:textId="5BE7C2CD" w:rsidR="007741C1" w:rsidRDefault="00A238BB" w:rsidP="007741C1">
            <w:pPr>
              <w:rPr>
                <w:rFonts w:ascii="Times New Roman" w:hAnsi="Times New Roman" w:cs="Times New Roman"/>
                <w:sz w:val="22"/>
                <w:szCs w:val="22"/>
              </w:rPr>
            </w:pPr>
            <w:r>
              <w:rPr>
                <w:rFonts w:ascii="Times New Roman" w:hAnsi="Times New Roman" w:cs="Times New Roman"/>
                <w:sz w:val="22"/>
                <w:szCs w:val="22"/>
              </w:rPr>
              <w:t xml:space="preserve">Sablefish are </w:t>
            </w:r>
            <w:r w:rsidR="00C95093">
              <w:rPr>
                <w:rFonts w:ascii="Times New Roman" w:hAnsi="Times New Roman" w:cs="Times New Roman"/>
                <w:sz w:val="22"/>
                <w:szCs w:val="22"/>
              </w:rPr>
              <w:t xml:space="preserve">sensitive to cold temperatures. A positive PDO may reflects warmer sea surface temperature </w:t>
            </w:r>
            <w:r w:rsidR="004D15FC">
              <w:rPr>
                <w:rFonts w:ascii="Times New Roman" w:hAnsi="Times New Roman" w:cs="Times New Roman"/>
                <w:sz w:val="22"/>
                <w:szCs w:val="22"/>
              </w:rPr>
              <w:t xml:space="preserve">conditions. The index </w:t>
            </w:r>
            <w:r w:rsidR="00012940">
              <w:rPr>
                <w:rFonts w:ascii="Times New Roman" w:hAnsi="Times New Roman" w:cs="Times New Roman"/>
                <w:sz w:val="22"/>
                <w:szCs w:val="22"/>
              </w:rPr>
              <w:t xml:space="preserve">is also hypothesized to increase eddy formation and improves cross-shelf connectivity. </w:t>
            </w:r>
            <w:r w:rsidR="00C95093">
              <w:rPr>
                <w:rFonts w:ascii="Times New Roman" w:hAnsi="Times New Roman" w:cs="Times New Roman"/>
                <w:sz w:val="22"/>
                <w:szCs w:val="22"/>
              </w:rPr>
              <w:t xml:space="preserve"> </w:t>
            </w:r>
          </w:p>
        </w:tc>
        <w:tc>
          <w:tcPr>
            <w:tcW w:w="2338" w:type="dxa"/>
          </w:tcPr>
          <w:p w14:paraId="7DD8A629" w14:textId="1ECEB5D2" w:rsidR="007741C1" w:rsidRDefault="00915B46" w:rsidP="007741C1">
            <w:pPr>
              <w:rPr>
                <w:rFonts w:ascii="Times New Roman" w:hAnsi="Times New Roman" w:cs="Times New Roman"/>
                <w:sz w:val="22"/>
                <w:szCs w:val="22"/>
              </w:rPr>
            </w:pPr>
            <w:r>
              <w:rPr>
                <w:rFonts w:ascii="Times New Roman" w:hAnsi="Times New Roman" w:cs="Times New Roman"/>
                <w:sz w:val="22"/>
                <w:szCs w:val="22"/>
              </w:rPr>
              <w:t>Posit</w:t>
            </w:r>
            <w:r w:rsidR="0066362A">
              <w:rPr>
                <w:rFonts w:ascii="Times New Roman" w:hAnsi="Times New Roman" w:cs="Times New Roman"/>
                <w:sz w:val="22"/>
                <w:szCs w:val="22"/>
              </w:rPr>
              <w:t>i</w:t>
            </w:r>
            <w:r>
              <w:rPr>
                <w:rFonts w:ascii="Times New Roman" w:hAnsi="Times New Roman" w:cs="Times New Roman"/>
                <w:sz w:val="22"/>
                <w:szCs w:val="22"/>
              </w:rPr>
              <w:t>ve</w:t>
            </w:r>
            <w:r w:rsidR="007741C1">
              <w:rPr>
                <w:rFonts w:ascii="Times New Roman" w:hAnsi="Times New Roman" w:cs="Times New Roman"/>
                <w:sz w:val="22"/>
                <w:szCs w:val="22"/>
              </w:rPr>
              <w:t xml:space="preserve"> values correspond to favorable recruitment.</w:t>
            </w:r>
          </w:p>
        </w:tc>
      </w:tr>
      <w:tr w:rsidR="00F0079A" w14:paraId="241E786C" w14:textId="77777777" w:rsidTr="00941E27">
        <w:tc>
          <w:tcPr>
            <w:tcW w:w="1615" w:type="dxa"/>
          </w:tcPr>
          <w:p w14:paraId="62B8886F" w14:textId="53A59FC4" w:rsidR="00F0079A" w:rsidRDefault="00F0079A" w:rsidP="00F0079A">
            <w:pPr>
              <w:rPr>
                <w:rFonts w:ascii="Times New Roman" w:hAnsi="Times New Roman" w:cs="Times New Roman"/>
                <w:sz w:val="22"/>
                <w:szCs w:val="22"/>
              </w:rPr>
            </w:pPr>
            <w:r>
              <w:rPr>
                <w:rFonts w:ascii="Times New Roman" w:hAnsi="Times New Roman" w:cs="Times New Roman"/>
                <w:sz w:val="22"/>
                <w:szCs w:val="22"/>
              </w:rPr>
              <w:t>Eddy Kinetic Energy Index</w:t>
            </w:r>
          </w:p>
        </w:tc>
        <w:tc>
          <w:tcPr>
            <w:tcW w:w="1800" w:type="dxa"/>
          </w:tcPr>
          <w:p w14:paraId="5C5704AE" w14:textId="57E66257" w:rsidR="00F0079A" w:rsidRDefault="00F0079A" w:rsidP="00F0079A">
            <w:pPr>
              <w:rPr>
                <w:rFonts w:ascii="Times New Roman" w:hAnsi="Times New Roman" w:cs="Times New Roman"/>
                <w:sz w:val="22"/>
                <w:szCs w:val="22"/>
              </w:rPr>
            </w:pPr>
            <w:r>
              <w:rPr>
                <w:rFonts w:ascii="Times New Roman" w:hAnsi="Times New Roman" w:cs="Times New Roman"/>
                <w:sz w:val="22"/>
                <w:szCs w:val="22"/>
              </w:rPr>
              <w:t xml:space="preserve">April - June </w:t>
            </w:r>
          </w:p>
        </w:tc>
        <w:tc>
          <w:tcPr>
            <w:tcW w:w="3597" w:type="dxa"/>
          </w:tcPr>
          <w:p w14:paraId="115B78CE" w14:textId="074A011E" w:rsidR="00F0079A" w:rsidRDefault="00CB4ADD" w:rsidP="00F0079A">
            <w:pPr>
              <w:rPr>
                <w:rFonts w:ascii="Times New Roman" w:hAnsi="Times New Roman" w:cs="Times New Roman"/>
                <w:sz w:val="22"/>
                <w:szCs w:val="22"/>
              </w:rPr>
            </w:pPr>
            <w:r>
              <w:rPr>
                <w:rFonts w:ascii="Times New Roman" w:hAnsi="Times New Roman" w:cs="Times New Roman"/>
                <w:sz w:val="22"/>
                <w:szCs w:val="22"/>
              </w:rPr>
              <w:t xml:space="preserve">Increased eddy kinetic energy improves cross-shelf transport of sablefish into </w:t>
            </w:r>
            <w:r w:rsidR="00967B96">
              <w:rPr>
                <w:rFonts w:ascii="Times New Roman" w:hAnsi="Times New Roman" w:cs="Times New Roman"/>
                <w:sz w:val="22"/>
                <w:szCs w:val="22"/>
              </w:rPr>
              <w:t xml:space="preserve">onshore </w:t>
            </w:r>
            <w:r>
              <w:rPr>
                <w:rFonts w:ascii="Times New Roman" w:hAnsi="Times New Roman" w:cs="Times New Roman"/>
                <w:sz w:val="22"/>
                <w:szCs w:val="22"/>
              </w:rPr>
              <w:t>regions.</w:t>
            </w:r>
          </w:p>
        </w:tc>
        <w:tc>
          <w:tcPr>
            <w:tcW w:w="2338" w:type="dxa"/>
          </w:tcPr>
          <w:p w14:paraId="7D363865" w14:textId="258F1EC9" w:rsidR="00F0079A" w:rsidRDefault="00F0079A" w:rsidP="00F0079A">
            <w:pPr>
              <w:rPr>
                <w:rFonts w:ascii="Times New Roman" w:hAnsi="Times New Roman" w:cs="Times New Roman"/>
                <w:sz w:val="22"/>
                <w:szCs w:val="22"/>
              </w:rPr>
            </w:pPr>
            <w:r>
              <w:rPr>
                <w:rFonts w:ascii="Times New Roman" w:hAnsi="Times New Roman" w:cs="Times New Roman"/>
                <w:sz w:val="22"/>
                <w:szCs w:val="22"/>
              </w:rPr>
              <w:t>Positive values correspond to favorable recruitment.</w:t>
            </w:r>
          </w:p>
        </w:tc>
      </w:tr>
      <w:tr w:rsidR="00F0079A" w14:paraId="074B471A" w14:textId="77777777" w:rsidTr="00941E27">
        <w:tc>
          <w:tcPr>
            <w:tcW w:w="1615" w:type="dxa"/>
          </w:tcPr>
          <w:p w14:paraId="3FFE9922" w14:textId="32EEF6FC" w:rsidR="00F0079A" w:rsidRDefault="00F0079A" w:rsidP="00F0079A">
            <w:pPr>
              <w:rPr>
                <w:rFonts w:ascii="Times New Roman" w:hAnsi="Times New Roman" w:cs="Times New Roman"/>
                <w:sz w:val="22"/>
                <w:szCs w:val="22"/>
              </w:rPr>
            </w:pPr>
            <w:r>
              <w:rPr>
                <w:rFonts w:ascii="Times New Roman" w:hAnsi="Times New Roman" w:cs="Times New Roman"/>
                <w:sz w:val="22"/>
                <w:szCs w:val="22"/>
              </w:rPr>
              <w:t>Upwelling Winds</w:t>
            </w:r>
          </w:p>
        </w:tc>
        <w:tc>
          <w:tcPr>
            <w:tcW w:w="1800" w:type="dxa"/>
          </w:tcPr>
          <w:p w14:paraId="25457549" w14:textId="3C577893" w:rsidR="00F0079A" w:rsidRDefault="00F0079A" w:rsidP="00F0079A">
            <w:pPr>
              <w:rPr>
                <w:rFonts w:ascii="Times New Roman" w:hAnsi="Times New Roman" w:cs="Times New Roman"/>
                <w:sz w:val="22"/>
                <w:szCs w:val="22"/>
              </w:rPr>
            </w:pPr>
            <w:r>
              <w:rPr>
                <w:rFonts w:ascii="Times New Roman" w:hAnsi="Times New Roman" w:cs="Times New Roman"/>
                <w:sz w:val="22"/>
                <w:szCs w:val="22"/>
              </w:rPr>
              <w:t xml:space="preserve">July </w:t>
            </w:r>
          </w:p>
        </w:tc>
        <w:tc>
          <w:tcPr>
            <w:tcW w:w="3597" w:type="dxa"/>
          </w:tcPr>
          <w:p w14:paraId="74B13361" w14:textId="1836AC35" w:rsidR="00F0079A" w:rsidRDefault="000F3610" w:rsidP="00F0079A">
            <w:pPr>
              <w:rPr>
                <w:rFonts w:ascii="Times New Roman" w:hAnsi="Times New Roman" w:cs="Times New Roman"/>
                <w:sz w:val="22"/>
                <w:szCs w:val="22"/>
              </w:rPr>
            </w:pPr>
            <w:r>
              <w:rPr>
                <w:rFonts w:ascii="Times New Roman" w:hAnsi="Times New Roman" w:cs="Times New Roman"/>
                <w:sz w:val="22"/>
                <w:szCs w:val="22"/>
              </w:rPr>
              <w:t xml:space="preserve">Increased upwelling winds in July </w:t>
            </w:r>
            <w:r w:rsidR="00316C0E">
              <w:rPr>
                <w:rFonts w:ascii="Times New Roman" w:hAnsi="Times New Roman" w:cs="Times New Roman"/>
                <w:sz w:val="22"/>
                <w:szCs w:val="22"/>
              </w:rPr>
              <w:t xml:space="preserve">across Alaska </w:t>
            </w:r>
            <w:r w:rsidR="008140E4">
              <w:rPr>
                <w:rFonts w:ascii="Times New Roman" w:hAnsi="Times New Roman" w:cs="Times New Roman"/>
                <w:sz w:val="22"/>
                <w:szCs w:val="22"/>
              </w:rPr>
              <w:t xml:space="preserve">likely facilitates primary </w:t>
            </w:r>
            <w:r w:rsidR="00A42392">
              <w:rPr>
                <w:rFonts w:ascii="Times New Roman" w:hAnsi="Times New Roman" w:cs="Times New Roman"/>
                <w:sz w:val="22"/>
                <w:szCs w:val="22"/>
              </w:rPr>
              <w:t xml:space="preserve">and secondary </w:t>
            </w:r>
            <w:r w:rsidR="008140E4">
              <w:rPr>
                <w:rFonts w:ascii="Times New Roman" w:hAnsi="Times New Roman" w:cs="Times New Roman"/>
                <w:sz w:val="22"/>
                <w:szCs w:val="22"/>
              </w:rPr>
              <w:t xml:space="preserve">production and </w:t>
            </w:r>
            <w:r>
              <w:rPr>
                <w:rFonts w:ascii="Times New Roman" w:hAnsi="Times New Roman" w:cs="Times New Roman"/>
                <w:sz w:val="22"/>
                <w:szCs w:val="22"/>
              </w:rPr>
              <w:t xml:space="preserve">corresponds to when juveniles have likely entered </w:t>
            </w:r>
            <w:r w:rsidR="00F74644">
              <w:rPr>
                <w:rFonts w:ascii="Times New Roman" w:hAnsi="Times New Roman" w:cs="Times New Roman"/>
                <w:sz w:val="22"/>
                <w:szCs w:val="22"/>
              </w:rPr>
              <w:t xml:space="preserve">their </w:t>
            </w:r>
            <w:r w:rsidR="00832591">
              <w:rPr>
                <w:rFonts w:ascii="Times New Roman" w:hAnsi="Times New Roman" w:cs="Times New Roman"/>
                <w:sz w:val="22"/>
                <w:szCs w:val="22"/>
              </w:rPr>
              <w:t xml:space="preserve">nursery grounds (i.e., </w:t>
            </w:r>
            <w:r w:rsidR="00967B96">
              <w:rPr>
                <w:rFonts w:ascii="Times New Roman" w:hAnsi="Times New Roman" w:cs="Times New Roman"/>
                <w:sz w:val="22"/>
                <w:szCs w:val="22"/>
              </w:rPr>
              <w:t>onshore</w:t>
            </w:r>
            <w:r w:rsidR="00832591">
              <w:rPr>
                <w:rFonts w:ascii="Times New Roman" w:hAnsi="Times New Roman" w:cs="Times New Roman"/>
                <w:sz w:val="22"/>
                <w:szCs w:val="22"/>
              </w:rPr>
              <w:t>)</w:t>
            </w:r>
          </w:p>
        </w:tc>
        <w:tc>
          <w:tcPr>
            <w:tcW w:w="2338" w:type="dxa"/>
          </w:tcPr>
          <w:p w14:paraId="4D0D037A" w14:textId="5A7E6505" w:rsidR="00F0079A" w:rsidRDefault="00F0079A" w:rsidP="00F0079A">
            <w:pPr>
              <w:rPr>
                <w:rFonts w:ascii="Times New Roman" w:hAnsi="Times New Roman" w:cs="Times New Roman"/>
                <w:sz w:val="22"/>
                <w:szCs w:val="22"/>
              </w:rPr>
            </w:pPr>
            <w:r>
              <w:rPr>
                <w:rFonts w:ascii="Times New Roman" w:hAnsi="Times New Roman" w:cs="Times New Roman"/>
                <w:sz w:val="22"/>
                <w:szCs w:val="22"/>
              </w:rPr>
              <w:t>Positive values correspond to favorable recruitment.</w:t>
            </w:r>
          </w:p>
        </w:tc>
      </w:tr>
      <w:tr w:rsidR="00F0079A" w14:paraId="276B0274" w14:textId="77777777" w:rsidTr="00941E27">
        <w:tc>
          <w:tcPr>
            <w:tcW w:w="1615" w:type="dxa"/>
          </w:tcPr>
          <w:p w14:paraId="6DF35382" w14:textId="045A6E00" w:rsidR="00F0079A" w:rsidRDefault="00F0079A" w:rsidP="00F0079A">
            <w:pPr>
              <w:rPr>
                <w:rFonts w:ascii="Times New Roman" w:hAnsi="Times New Roman" w:cs="Times New Roman"/>
                <w:sz w:val="22"/>
                <w:szCs w:val="22"/>
              </w:rPr>
            </w:pPr>
            <w:r>
              <w:rPr>
                <w:rFonts w:ascii="Times New Roman" w:hAnsi="Times New Roman" w:cs="Times New Roman"/>
                <w:sz w:val="22"/>
                <w:szCs w:val="22"/>
              </w:rPr>
              <w:t>Offshore Primary Production</w:t>
            </w:r>
          </w:p>
        </w:tc>
        <w:tc>
          <w:tcPr>
            <w:tcW w:w="1800" w:type="dxa"/>
          </w:tcPr>
          <w:p w14:paraId="2AD7A2BB" w14:textId="02B9787F" w:rsidR="00F0079A" w:rsidRDefault="00F0079A" w:rsidP="00F0079A">
            <w:pPr>
              <w:rPr>
                <w:rFonts w:ascii="Times New Roman" w:hAnsi="Times New Roman" w:cs="Times New Roman"/>
                <w:sz w:val="22"/>
                <w:szCs w:val="22"/>
              </w:rPr>
            </w:pPr>
            <w:r>
              <w:rPr>
                <w:rFonts w:ascii="Times New Roman" w:hAnsi="Times New Roman" w:cs="Times New Roman"/>
                <w:sz w:val="22"/>
                <w:szCs w:val="22"/>
              </w:rPr>
              <w:t xml:space="preserve">May </w:t>
            </w:r>
          </w:p>
        </w:tc>
        <w:tc>
          <w:tcPr>
            <w:tcW w:w="3597" w:type="dxa"/>
          </w:tcPr>
          <w:p w14:paraId="2D8AA731" w14:textId="22340764" w:rsidR="00F0079A" w:rsidRDefault="00ED5F86" w:rsidP="00F0079A">
            <w:pPr>
              <w:rPr>
                <w:rFonts w:ascii="Times New Roman" w:hAnsi="Times New Roman" w:cs="Times New Roman"/>
                <w:sz w:val="22"/>
                <w:szCs w:val="22"/>
              </w:rPr>
            </w:pPr>
            <w:r>
              <w:rPr>
                <w:rFonts w:ascii="Times New Roman" w:hAnsi="Times New Roman" w:cs="Times New Roman"/>
                <w:sz w:val="22"/>
                <w:szCs w:val="22"/>
              </w:rPr>
              <w:t xml:space="preserve">Increased </w:t>
            </w:r>
            <w:commentRangeStart w:id="44"/>
            <w:r>
              <w:rPr>
                <w:rFonts w:ascii="Times New Roman" w:hAnsi="Times New Roman" w:cs="Times New Roman"/>
                <w:sz w:val="22"/>
                <w:szCs w:val="22"/>
              </w:rPr>
              <w:t xml:space="preserve">offshore primary production during May </w:t>
            </w:r>
            <w:r w:rsidR="008C3E63">
              <w:rPr>
                <w:rFonts w:ascii="Times New Roman" w:hAnsi="Times New Roman" w:cs="Times New Roman"/>
                <w:sz w:val="22"/>
                <w:szCs w:val="22"/>
              </w:rPr>
              <w:t>across Alaska</w:t>
            </w:r>
            <w:commentRangeEnd w:id="44"/>
            <w:r w:rsidR="003A174F">
              <w:rPr>
                <w:rStyle w:val="CommentReference"/>
              </w:rPr>
              <w:commentReference w:id="44"/>
            </w:r>
            <w:r w:rsidR="008C3E63">
              <w:rPr>
                <w:rFonts w:ascii="Times New Roman" w:hAnsi="Times New Roman" w:cs="Times New Roman"/>
                <w:sz w:val="22"/>
                <w:szCs w:val="22"/>
              </w:rPr>
              <w:t xml:space="preserve"> improves </w:t>
            </w:r>
            <w:r w:rsidR="00984F58">
              <w:rPr>
                <w:rFonts w:ascii="Times New Roman" w:hAnsi="Times New Roman" w:cs="Times New Roman"/>
                <w:sz w:val="22"/>
                <w:szCs w:val="22"/>
              </w:rPr>
              <w:t>the probability of sablefish encountering favorable feeding conditions, while they are residing in offshore areas as larvae</w:t>
            </w:r>
            <w:r w:rsidR="0053479E">
              <w:rPr>
                <w:rFonts w:ascii="Times New Roman" w:hAnsi="Times New Roman" w:cs="Times New Roman"/>
                <w:sz w:val="22"/>
                <w:szCs w:val="22"/>
              </w:rPr>
              <w:t xml:space="preserve"> (i.e., prior to </w:t>
            </w:r>
            <w:r w:rsidR="004850F9">
              <w:rPr>
                <w:rFonts w:ascii="Times New Roman" w:hAnsi="Times New Roman" w:cs="Times New Roman"/>
                <w:sz w:val="22"/>
                <w:szCs w:val="22"/>
              </w:rPr>
              <w:t xml:space="preserve">onshore </w:t>
            </w:r>
            <w:r w:rsidR="0053479E">
              <w:rPr>
                <w:rFonts w:ascii="Times New Roman" w:hAnsi="Times New Roman" w:cs="Times New Roman"/>
                <w:sz w:val="22"/>
                <w:szCs w:val="22"/>
              </w:rPr>
              <w:t>transport)</w:t>
            </w:r>
            <w:r w:rsidR="00984F58">
              <w:rPr>
                <w:rFonts w:ascii="Times New Roman" w:hAnsi="Times New Roman" w:cs="Times New Roman"/>
                <w:sz w:val="22"/>
                <w:szCs w:val="22"/>
              </w:rPr>
              <w:t xml:space="preserve">. </w:t>
            </w:r>
          </w:p>
        </w:tc>
        <w:tc>
          <w:tcPr>
            <w:tcW w:w="2338" w:type="dxa"/>
          </w:tcPr>
          <w:p w14:paraId="3B3CD2AD" w14:textId="5FFD0EAA" w:rsidR="00F0079A" w:rsidRDefault="00F0079A" w:rsidP="00F0079A">
            <w:pPr>
              <w:rPr>
                <w:rFonts w:ascii="Times New Roman" w:hAnsi="Times New Roman" w:cs="Times New Roman"/>
                <w:sz w:val="22"/>
                <w:szCs w:val="22"/>
              </w:rPr>
            </w:pPr>
            <w:r>
              <w:rPr>
                <w:rFonts w:ascii="Times New Roman" w:hAnsi="Times New Roman" w:cs="Times New Roman"/>
                <w:sz w:val="22"/>
                <w:szCs w:val="22"/>
              </w:rPr>
              <w:t>Positive values correspond to favorable recruitment.</w:t>
            </w:r>
          </w:p>
        </w:tc>
      </w:tr>
      <w:tr w:rsidR="004929F8" w14:paraId="4775FFB8" w14:textId="77777777" w:rsidTr="00941E27">
        <w:tc>
          <w:tcPr>
            <w:tcW w:w="1615" w:type="dxa"/>
          </w:tcPr>
          <w:p w14:paraId="4F49DA2E" w14:textId="64398F5E" w:rsidR="004929F8" w:rsidRDefault="004850F9" w:rsidP="004929F8">
            <w:pPr>
              <w:rPr>
                <w:rFonts w:ascii="Times New Roman" w:hAnsi="Times New Roman" w:cs="Times New Roman"/>
                <w:sz w:val="22"/>
                <w:szCs w:val="22"/>
              </w:rPr>
            </w:pPr>
            <w:r>
              <w:rPr>
                <w:rFonts w:ascii="Times New Roman" w:hAnsi="Times New Roman" w:cs="Times New Roman"/>
                <w:sz w:val="22"/>
                <w:szCs w:val="22"/>
              </w:rPr>
              <w:t>O</w:t>
            </w:r>
            <w:r w:rsidR="00A00CF0">
              <w:rPr>
                <w:rFonts w:ascii="Times New Roman" w:hAnsi="Times New Roman" w:cs="Times New Roman"/>
                <w:sz w:val="22"/>
                <w:szCs w:val="22"/>
              </w:rPr>
              <w:t>nshore</w:t>
            </w:r>
            <w:r w:rsidR="004929F8">
              <w:rPr>
                <w:rFonts w:ascii="Times New Roman" w:hAnsi="Times New Roman" w:cs="Times New Roman"/>
                <w:sz w:val="22"/>
                <w:szCs w:val="22"/>
              </w:rPr>
              <w:t xml:space="preserve"> Primary Production</w:t>
            </w:r>
          </w:p>
        </w:tc>
        <w:tc>
          <w:tcPr>
            <w:tcW w:w="1800" w:type="dxa"/>
          </w:tcPr>
          <w:p w14:paraId="5F43FFD5" w14:textId="2050527E" w:rsidR="004929F8" w:rsidRDefault="004929F8" w:rsidP="004929F8">
            <w:pPr>
              <w:rPr>
                <w:rFonts w:ascii="Times New Roman" w:hAnsi="Times New Roman" w:cs="Times New Roman"/>
                <w:sz w:val="22"/>
                <w:szCs w:val="22"/>
              </w:rPr>
            </w:pPr>
            <w:commentRangeStart w:id="45"/>
            <w:r>
              <w:rPr>
                <w:rFonts w:ascii="Times New Roman" w:hAnsi="Times New Roman" w:cs="Times New Roman"/>
                <w:sz w:val="22"/>
                <w:szCs w:val="22"/>
              </w:rPr>
              <w:t xml:space="preserve">July </w:t>
            </w:r>
            <w:commentRangeEnd w:id="45"/>
            <w:r w:rsidR="003A174F">
              <w:rPr>
                <w:rStyle w:val="CommentReference"/>
              </w:rPr>
              <w:commentReference w:id="45"/>
            </w:r>
          </w:p>
        </w:tc>
        <w:tc>
          <w:tcPr>
            <w:tcW w:w="3597" w:type="dxa"/>
          </w:tcPr>
          <w:p w14:paraId="4EBA8883" w14:textId="6471D1BC" w:rsidR="004929F8" w:rsidRDefault="004929F8" w:rsidP="004929F8">
            <w:pPr>
              <w:rPr>
                <w:rFonts w:ascii="Times New Roman" w:hAnsi="Times New Roman" w:cs="Times New Roman"/>
                <w:sz w:val="22"/>
                <w:szCs w:val="22"/>
              </w:rPr>
            </w:pPr>
            <w:r>
              <w:rPr>
                <w:rFonts w:ascii="Times New Roman" w:hAnsi="Times New Roman" w:cs="Times New Roman"/>
                <w:sz w:val="22"/>
                <w:szCs w:val="22"/>
              </w:rPr>
              <w:t xml:space="preserve">Increased </w:t>
            </w:r>
            <w:r w:rsidR="005A0BD9">
              <w:rPr>
                <w:rFonts w:ascii="Times New Roman" w:hAnsi="Times New Roman" w:cs="Times New Roman"/>
                <w:sz w:val="22"/>
                <w:szCs w:val="22"/>
              </w:rPr>
              <w:t>onshore</w:t>
            </w:r>
            <w:r>
              <w:rPr>
                <w:rFonts w:ascii="Times New Roman" w:hAnsi="Times New Roman" w:cs="Times New Roman"/>
                <w:sz w:val="22"/>
                <w:szCs w:val="22"/>
              </w:rPr>
              <w:t xml:space="preserve"> primary production during </w:t>
            </w:r>
            <w:r w:rsidR="00041008">
              <w:rPr>
                <w:rFonts w:ascii="Times New Roman" w:hAnsi="Times New Roman" w:cs="Times New Roman"/>
                <w:sz w:val="22"/>
                <w:szCs w:val="22"/>
              </w:rPr>
              <w:t>July</w:t>
            </w:r>
            <w:r>
              <w:rPr>
                <w:rFonts w:ascii="Times New Roman" w:hAnsi="Times New Roman" w:cs="Times New Roman"/>
                <w:sz w:val="22"/>
                <w:szCs w:val="22"/>
              </w:rPr>
              <w:t xml:space="preserve"> across Alaska improves the probability of sablefish encountering favorable feeding conditions</w:t>
            </w:r>
            <w:r w:rsidR="00C30A76">
              <w:rPr>
                <w:rFonts w:ascii="Times New Roman" w:hAnsi="Times New Roman" w:cs="Times New Roman"/>
                <w:sz w:val="22"/>
                <w:szCs w:val="22"/>
              </w:rPr>
              <w:t xml:space="preserve">, </w:t>
            </w:r>
            <w:r>
              <w:rPr>
                <w:rFonts w:ascii="Times New Roman" w:hAnsi="Times New Roman" w:cs="Times New Roman"/>
                <w:sz w:val="22"/>
                <w:szCs w:val="22"/>
              </w:rPr>
              <w:t xml:space="preserve">while they are residing in </w:t>
            </w:r>
            <w:r w:rsidR="004850F9">
              <w:rPr>
                <w:rFonts w:ascii="Times New Roman" w:hAnsi="Times New Roman" w:cs="Times New Roman"/>
                <w:sz w:val="22"/>
                <w:szCs w:val="22"/>
              </w:rPr>
              <w:lastRenderedPageBreak/>
              <w:t xml:space="preserve">onshore </w:t>
            </w:r>
            <w:r>
              <w:rPr>
                <w:rFonts w:ascii="Times New Roman" w:hAnsi="Times New Roman" w:cs="Times New Roman"/>
                <w:sz w:val="22"/>
                <w:szCs w:val="22"/>
              </w:rPr>
              <w:t xml:space="preserve">areas as </w:t>
            </w:r>
            <w:r w:rsidR="00C93341">
              <w:rPr>
                <w:rFonts w:ascii="Times New Roman" w:hAnsi="Times New Roman" w:cs="Times New Roman"/>
                <w:sz w:val="22"/>
                <w:szCs w:val="22"/>
              </w:rPr>
              <w:t>juveniles</w:t>
            </w:r>
            <w:r>
              <w:rPr>
                <w:rFonts w:ascii="Times New Roman" w:hAnsi="Times New Roman" w:cs="Times New Roman"/>
                <w:sz w:val="22"/>
                <w:szCs w:val="22"/>
              </w:rPr>
              <w:t xml:space="preserve"> (i.e., </w:t>
            </w:r>
            <w:r w:rsidR="004E4744">
              <w:rPr>
                <w:rFonts w:ascii="Times New Roman" w:hAnsi="Times New Roman" w:cs="Times New Roman"/>
                <w:sz w:val="22"/>
                <w:szCs w:val="22"/>
              </w:rPr>
              <w:t>following</w:t>
            </w:r>
            <w:r>
              <w:rPr>
                <w:rFonts w:ascii="Times New Roman" w:hAnsi="Times New Roman" w:cs="Times New Roman"/>
                <w:sz w:val="22"/>
                <w:szCs w:val="22"/>
              </w:rPr>
              <w:t xml:space="preserve"> </w:t>
            </w:r>
            <w:r w:rsidR="004850F9">
              <w:rPr>
                <w:rFonts w:ascii="Times New Roman" w:hAnsi="Times New Roman" w:cs="Times New Roman"/>
                <w:sz w:val="22"/>
                <w:szCs w:val="22"/>
              </w:rPr>
              <w:t xml:space="preserve">onshore </w:t>
            </w:r>
            <w:r>
              <w:rPr>
                <w:rFonts w:ascii="Times New Roman" w:hAnsi="Times New Roman" w:cs="Times New Roman"/>
                <w:sz w:val="22"/>
                <w:szCs w:val="22"/>
              </w:rPr>
              <w:t xml:space="preserve">transport). </w:t>
            </w:r>
          </w:p>
        </w:tc>
        <w:tc>
          <w:tcPr>
            <w:tcW w:w="2338" w:type="dxa"/>
          </w:tcPr>
          <w:p w14:paraId="6513E646" w14:textId="01131290" w:rsidR="004929F8" w:rsidRDefault="004929F8" w:rsidP="004929F8">
            <w:pPr>
              <w:rPr>
                <w:rFonts w:ascii="Times New Roman" w:hAnsi="Times New Roman" w:cs="Times New Roman"/>
                <w:sz w:val="22"/>
                <w:szCs w:val="22"/>
              </w:rPr>
            </w:pPr>
            <w:r>
              <w:rPr>
                <w:rFonts w:ascii="Times New Roman" w:hAnsi="Times New Roman" w:cs="Times New Roman"/>
                <w:sz w:val="22"/>
                <w:szCs w:val="22"/>
              </w:rPr>
              <w:lastRenderedPageBreak/>
              <w:t>Positive values correspond to favorable recruitment.</w:t>
            </w:r>
          </w:p>
        </w:tc>
      </w:tr>
    </w:tbl>
    <w:p w14:paraId="50342300" w14:textId="77777777" w:rsidR="00F7428D" w:rsidRDefault="00F7428D" w:rsidP="00570D38">
      <w:pPr>
        <w:pStyle w:val="Heading2"/>
        <w:rPr>
          <w:ins w:id="46" w:author="Franz Mueter" w:date="2024-04-23T20:38:00Z"/>
        </w:rPr>
      </w:pPr>
    </w:p>
    <w:p w14:paraId="0D22751D" w14:textId="0D88B27D" w:rsidR="00434863" w:rsidRPr="00570D38" w:rsidRDefault="002130B2" w:rsidP="00570D38">
      <w:pPr>
        <w:pStyle w:val="Heading2"/>
      </w:pPr>
      <w:r>
        <w:t>Modelling Approach</w:t>
      </w:r>
    </w:p>
    <w:p w14:paraId="7B7EB4BF" w14:textId="43FBE7D1" w:rsidR="00377E16" w:rsidRDefault="00592A33" w:rsidP="00C72C01">
      <w:pPr>
        <w:rPr>
          <w:rFonts w:ascii="Times New Roman" w:hAnsi="Times New Roman" w:cs="Times New Roman"/>
          <w:sz w:val="22"/>
          <w:szCs w:val="22"/>
        </w:rPr>
      </w:pPr>
      <w:r>
        <w:rPr>
          <w:rFonts w:ascii="Times New Roman" w:hAnsi="Times New Roman" w:cs="Times New Roman"/>
          <w:sz w:val="22"/>
          <w:szCs w:val="22"/>
        </w:rPr>
        <w:tab/>
      </w:r>
      <w:r w:rsidR="00870775">
        <w:rPr>
          <w:rFonts w:ascii="Times New Roman" w:hAnsi="Times New Roman" w:cs="Times New Roman"/>
          <w:sz w:val="22"/>
          <w:szCs w:val="22"/>
        </w:rPr>
        <w:t xml:space="preserve">To assess the </w:t>
      </w:r>
      <w:r w:rsidR="00713E37">
        <w:rPr>
          <w:rFonts w:ascii="Times New Roman" w:hAnsi="Times New Roman" w:cs="Times New Roman"/>
          <w:sz w:val="22"/>
          <w:szCs w:val="22"/>
        </w:rPr>
        <w:t xml:space="preserve">importance of environmental covariates in helping explain recruitment processes, I will utilize a state-space integrated age-structured model </w:t>
      </w:r>
      <w:r w:rsidR="00B30A56">
        <w:rPr>
          <w:rFonts w:ascii="Times New Roman" w:hAnsi="Times New Roman" w:cs="Times New Roman"/>
          <w:sz w:val="22"/>
          <w:szCs w:val="22"/>
        </w:rPr>
        <w:t xml:space="preserve">that </w:t>
      </w:r>
      <w:r w:rsidR="00CD08A2">
        <w:rPr>
          <w:rFonts w:ascii="Times New Roman" w:hAnsi="Times New Roman" w:cs="Times New Roman"/>
          <w:sz w:val="22"/>
          <w:szCs w:val="22"/>
        </w:rPr>
        <w:t>incorporates</w:t>
      </w:r>
      <w:r w:rsidR="00B30A56">
        <w:rPr>
          <w:rFonts w:ascii="Times New Roman" w:hAnsi="Times New Roman" w:cs="Times New Roman"/>
          <w:sz w:val="22"/>
          <w:szCs w:val="22"/>
        </w:rPr>
        <w:t xml:space="preserve"> </w:t>
      </w:r>
      <w:r w:rsidR="00891D02">
        <w:rPr>
          <w:rFonts w:ascii="Times New Roman" w:hAnsi="Times New Roman" w:cs="Times New Roman"/>
          <w:sz w:val="22"/>
          <w:szCs w:val="22"/>
        </w:rPr>
        <w:t>data from</w:t>
      </w:r>
      <w:r w:rsidR="00E33EBC">
        <w:rPr>
          <w:rFonts w:ascii="Times New Roman" w:hAnsi="Times New Roman" w:cs="Times New Roman"/>
          <w:sz w:val="22"/>
          <w:szCs w:val="22"/>
        </w:rPr>
        <w:t xml:space="preserve"> age-composition, </w:t>
      </w:r>
      <w:r w:rsidR="00E11D56">
        <w:rPr>
          <w:rFonts w:ascii="Times New Roman" w:hAnsi="Times New Roman" w:cs="Times New Roman"/>
          <w:sz w:val="22"/>
          <w:szCs w:val="22"/>
        </w:rPr>
        <w:t>abundance indices</w:t>
      </w:r>
      <w:r w:rsidR="007B1501">
        <w:rPr>
          <w:rFonts w:ascii="Times New Roman" w:hAnsi="Times New Roman" w:cs="Times New Roman"/>
          <w:sz w:val="22"/>
          <w:szCs w:val="22"/>
        </w:rPr>
        <w:t xml:space="preserve"> from a survey</w:t>
      </w:r>
      <w:r w:rsidR="00E11D56">
        <w:rPr>
          <w:rFonts w:ascii="Times New Roman" w:hAnsi="Times New Roman" w:cs="Times New Roman"/>
          <w:sz w:val="22"/>
          <w:szCs w:val="22"/>
        </w:rPr>
        <w:t xml:space="preserve">, </w:t>
      </w:r>
      <w:r w:rsidR="00570D38">
        <w:rPr>
          <w:rFonts w:ascii="Times New Roman" w:hAnsi="Times New Roman" w:cs="Times New Roman"/>
          <w:sz w:val="22"/>
          <w:szCs w:val="22"/>
        </w:rPr>
        <w:t xml:space="preserve">and </w:t>
      </w:r>
      <w:r w:rsidR="00E11D56">
        <w:rPr>
          <w:rFonts w:ascii="Times New Roman" w:hAnsi="Times New Roman" w:cs="Times New Roman"/>
          <w:sz w:val="22"/>
          <w:szCs w:val="22"/>
        </w:rPr>
        <w:t>fishery removals</w:t>
      </w:r>
      <w:r w:rsidR="00ED7F3B">
        <w:rPr>
          <w:rFonts w:ascii="Times New Roman" w:hAnsi="Times New Roman" w:cs="Times New Roman"/>
          <w:sz w:val="22"/>
          <w:szCs w:val="22"/>
        </w:rPr>
        <w:t xml:space="preserve">. In general, the model structure will mimic the current assessment methods, except for the recruitment </w:t>
      </w:r>
      <w:r w:rsidR="00371132">
        <w:rPr>
          <w:rFonts w:ascii="Times New Roman" w:hAnsi="Times New Roman" w:cs="Times New Roman"/>
          <w:sz w:val="22"/>
          <w:szCs w:val="22"/>
        </w:rPr>
        <w:t>sub-model</w:t>
      </w:r>
      <w:r w:rsidR="00ED7F3B">
        <w:rPr>
          <w:rFonts w:ascii="Times New Roman" w:hAnsi="Times New Roman" w:cs="Times New Roman"/>
          <w:sz w:val="22"/>
          <w:szCs w:val="22"/>
        </w:rPr>
        <w:t xml:space="preserve"> </w:t>
      </w:r>
      <w:r w:rsidR="00B16CEE">
        <w:rPr>
          <w:rFonts w:ascii="Times New Roman" w:hAnsi="Times New Roman" w:cs="Times New Roman"/>
          <w:sz w:val="22"/>
          <w:szCs w:val="22"/>
        </w:rPr>
        <w:fldChar w:fldCharType="begin"/>
      </w:r>
      <w:r w:rsidR="00B16CEE">
        <w:rPr>
          <w:rFonts w:ascii="Times New Roman" w:hAnsi="Times New Roman" w:cs="Times New Roman"/>
          <w:sz w:val="22"/>
          <w:szCs w:val="22"/>
        </w:rPr>
        <w:instrText xml:space="preserve"> ADDIN ZOTERO_ITEM CSL_CITATION {"citationID":"zpefbFcP","properties":{"formattedCitation":"(Goethel et al. 2023)","plainCitation":"(Goethel et al. 2023)","noteIndex":0},"citationItems":[{"id":13393,"uris":["http://zotero.org/users/6698527/items/ERG52JW9"],"itemData":{"id":13393,"type":"article-journal","container-title":"North Pacific Fishery Management Council, Anchorage, AK","language":"en","source":"Zotero","title":"3. Assessment of the Sablefish Stock in Alaska","author":[{"family":"Goethel","given":"Daniel R"},{"family":"Cheng","given":"Matthew L H"},{"family":"Echave","given":"Katy B"},{"family":"Marsh","given":"Craig"},{"family":"Rodgveller","given":"Cara J"},{"family":"Siwicke","given":"Kevin"}],"issued":{"date-parts":[["2023"]]}}}],"schema":"https://github.com/citation-style-language/schema/raw/master/csl-citation.json"} </w:instrText>
      </w:r>
      <w:r w:rsidR="00B16CEE">
        <w:rPr>
          <w:rFonts w:ascii="Times New Roman" w:hAnsi="Times New Roman" w:cs="Times New Roman"/>
          <w:sz w:val="22"/>
          <w:szCs w:val="22"/>
        </w:rPr>
        <w:fldChar w:fldCharType="separate"/>
      </w:r>
      <w:r w:rsidR="00B16CEE">
        <w:rPr>
          <w:rFonts w:ascii="Times New Roman" w:hAnsi="Times New Roman" w:cs="Times New Roman"/>
          <w:noProof/>
          <w:sz w:val="22"/>
          <w:szCs w:val="22"/>
        </w:rPr>
        <w:t>(Goethel et al. 2023)</w:t>
      </w:r>
      <w:r w:rsidR="00B16CEE">
        <w:rPr>
          <w:rFonts w:ascii="Times New Roman" w:hAnsi="Times New Roman" w:cs="Times New Roman"/>
          <w:sz w:val="22"/>
          <w:szCs w:val="22"/>
        </w:rPr>
        <w:fldChar w:fldCharType="end"/>
      </w:r>
      <w:r w:rsidR="00B16CEE">
        <w:rPr>
          <w:rFonts w:ascii="Times New Roman" w:hAnsi="Times New Roman" w:cs="Times New Roman"/>
          <w:sz w:val="22"/>
          <w:szCs w:val="22"/>
        </w:rPr>
        <w:t xml:space="preserve">. Given the lack of </w:t>
      </w:r>
      <w:r w:rsidR="00193621">
        <w:rPr>
          <w:rFonts w:ascii="Times New Roman" w:hAnsi="Times New Roman" w:cs="Times New Roman"/>
          <w:sz w:val="22"/>
          <w:szCs w:val="22"/>
        </w:rPr>
        <w:t>discernable</w:t>
      </w:r>
      <w:r w:rsidR="00B16CEE">
        <w:rPr>
          <w:rFonts w:ascii="Times New Roman" w:hAnsi="Times New Roman" w:cs="Times New Roman"/>
          <w:sz w:val="22"/>
          <w:szCs w:val="22"/>
        </w:rPr>
        <w:t xml:space="preserve"> stock recruitment relationship </w:t>
      </w:r>
      <w:r w:rsidR="00193621">
        <w:rPr>
          <w:rFonts w:ascii="Times New Roman" w:hAnsi="Times New Roman" w:cs="Times New Roman"/>
          <w:sz w:val="22"/>
          <w:szCs w:val="22"/>
        </w:rPr>
        <w:t xml:space="preserve">for Alaska sablefish, the proposed study will assume mean recruitment dynamics, </w:t>
      </w:r>
      <w:r w:rsidR="00895C02">
        <w:rPr>
          <w:rFonts w:ascii="Times New Roman" w:hAnsi="Times New Roman" w:cs="Times New Roman"/>
          <w:sz w:val="22"/>
          <w:szCs w:val="22"/>
        </w:rPr>
        <w:t xml:space="preserve">following lognormal deviations, </w:t>
      </w:r>
      <w:r w:rsidR="00193621">
        <w:rPr>
          <w:rFonts w:ascii="Times New Roman" w:hAnsi="Times New Roman" w:cs="Times New Roman"/>
          <w:sz w:val="22"/>
          <w:szCs w:val="22"/>
        </w:rPr>
        <w:t xml:space="preserve">similar to the </w:t>
      </w:r>
      <w:r w:rsidR="00B1324B">
        <w:rPr>
          <w:rFonts w:ascii="Times New Roman" w:hAnsi="Times New Roman" w:cs="Times New Roman"/>
          <w:sz w:val="22"/>
          <w:szCs w:val="22"/>
        </w:rPr>
        <w:t>parameterization</w:t>
      </w:r>
      <w:r w:rsidR="004175AF">
        <w:rPr>
          <w:rFonts w:ascii="Times New Roman" w:hAnsi="Times New Roman" w:cs="Times New Roman"/>
          <w:sz w:val="22"/>
          <w:szCs w:val="22"/>
        </w:rPr>
        <w:t xml:space="preserve"> of the most recent </w:t>
      </w:r>
      <w:r w:rsidR="0052772A">
        <w:rPr>
          <w:rFonts w:ascii="Times New Roman" w:hAnsi="Times New Roman" w:cs="Times New Roman"/>
          <w:sz w:val="22"/>
          <w:szCs w:val="22"/>
        </w:rPr>
        <w:t>stock</w:t>
      </w:r>
      <w:r w:rsidR="00B1324B">
        <w:rPr>
          <w:rFonts w:ascii="Times New Roman" w:hAnsi="Times New Roman" w:cs="Times New Roman"/>
          <w:sz w:val="22"/>
          <w:szCs w:val="22"/>
        </w:rPr>
        <w:t xml:space="preserve"> </w:t>
      </w:r>
      <w:r w:rsidR="00193621">
        <w:rPr>
          <w:rFonts w:ascii="Times New Roman" w:hAnsi="Times New Roman" w:cs="Times New Roman"/>
          <w:sz w:val="22"/>
          <w:szCs w:val="22"/>
        </w:rPr>
        <w:t xml:space="preserve">assessment. </w:t>
      </w:r>
      <w:r w:rsidR="000631CF">
        <w:rPr>
          <w:rFonts w:ascii="Times New Roman" w:hAnsi="Times New Roman" w:cs="Times New Roman"/>
          <w:sz w:val="22"/>
          <w:szCs w:val="22"/>
        </w:rPr>
        <w:t xml:space="preserve">Here, we seek to incorporate the </w:t>
      </w:r>
      <w:r w:rsidR="00820A6A">
        <w:rPr>
          <w:rFonts w:ascii="Times New Roman" w:hAnsi="Times New Roman" w:cs="Times New Roman"/>
          <w:sz w:val="22"/>
          <w:szCs w:val="22"/>
        </w:rPr>
        <w:t xml:space="preserve">environmental covariates </w:t>
      </w:r>
      <w:r w:rsidR="00B42B5B">
        <w:rPr>
          <w:rFonts w:ascii="Times New Roman" w:hAnsi="Times New Roman" w:cs="Times New Roman"/>
          <w:sz w:val="22"/>
          <w:szCs w:val="22"/>
        </w:rPr>
        <w:t>described above in a unified fashion</w:t>
      </w:r>
      <w:r w:rsidR="00C61328">
        <w:rPr>
          <w:rFonts w:ascii="Times New Roman" w:hAnsi="Times New Roman" w:cs="Times New Roman"/>
          <w:sz w:val="22"/>
          <w:szCs w:val="22"/>
        </w:rPr>
        <w:t xml:space="preserve"> </w:t>
      </w:r>
      <w:r w:rsidR="00B42B5B">
        <w:rPr>
          <w:rFonts w:ascii="Times New Roman" w:hAnsi="Times New Roman" w:cs="Times New Roman"/>
          <w:sz w:val="22"/>
          <w:szCs w:val="22"/>
        </w:rPr>
        <w:t xml:space="preserve">within the assessment model. </w:t>
      </w:r>
      <w:r w:rsidR="005D42EB">
        <w:rPr>
          <w:rFonts w:ascii="Times New Roman" w:hAnsi="Times New Roman" w:cs="Times New Roman"/>
          <w:sz w:val="22"/>
          <w:szCs w:val="22"/>
        </w:rPr>
        <w:t xml:space="preserve">However, </w:t>
      </w:r>
      <w:r w:rsidR="00F570BB">
        <w:rPr>
          <w:rFonts w:ascii="Times New Roman" w:hAnsi="Times New Roman" w:cs="Times New Roman"/>
          <w:sz w:val="22"/>
          <w:szCs w:val="22"/>
        </w:rPr>
        <w:t xml:space="preserve">it is apparent that many of these </w:t>
      </w:r>
      <w:r w:rsidR="00096B36">
        <w:rPr>
          <w:rFonts w:ascii="Times New Roman" w:hAnsi="Times New Roman" w:cs="Times New Roman"/>
          <w:sz w:val="22"/>
          <w:szCs w:val="22"/>
        </w:rPr>
        <w:t>variables are</w:t>
      </w:r>
      <w:r w:rsidR="00C61328">
        <w:rPr>
          <w:rFonts w:ascii="Times New Roman" w:hAnsi="Times New Roman" w:cs="Times New Roman"/>
          <w:sz w:val="22"/>
          <w:szCs w:val="22"/>
        </w:rPr>
        <w:t xml:space="preserve"> related to each other, </w:t>
      </w:r>
      <w:commentRangeStart w:id="47"/>
      <w:r w:rsidR="00C61328">
        <w:rPr>
          <w:rFonts w:ascii="Times New Roman" w:hAnsi="Times New Roman" w:cs="Times New Roman"/>
          <w:sz w:val="22"/>
          <w:szCs w:val="22"/>
        </w:rPr>
        <w:t xml:space="preserve">which could result in issues related to parameter confounding, when attempting to </w:t>
      </w:r>
      <w:r w:rsidR="00F47E7F">
        <w:rPr>
          <w:rFonts w:ascii="Times New Roman" w:hAnsi="Times New Roman" w:cs="Times New Roman"/>
          <w:sz w:val="22"/>
          <w:szCs w:val="22"/>
        </w:rPr>
        <w:t>simultaneously</w:t>
      </w:r>
      <w:r w:rsidR="00947142">
        <w:rPr>
          <w:rFonts w:ascii="Times New Roman" w:hAnsi="Times New Roman" w:cs="Times New Roman"/>
          <w:sz w:val="22"/>
          <w:szCs w:val="22"/>
        </w:rPr>
        <w:t xml:space="preserve"> incorporate all covariates</w:t>
      </w:r>
      <w:commentRangeEnd w:id="47"/>
      <w:r w:rsidR="00F7428D">
        <w:rPr>
          <w:rStyle w:val="CommentReference"/>
        </w:rPr>
        <w:commentReference w:id="47"/>
      </w:r>
      <w:r w:rsidR="00947142">
        <w:rPr>
          <w:rFonts w:ascii="Times New Roman" w:hAnsi="Times New Roman" w:cs="Times New Roman"/>
          <w:sz w:val="22"/>
          <w:szCs w:val="22"/>
        </w:rPr>
        <w:t xml:space="preserve"> (i.e., through the formulation of a multiple linear regression model). </w:t>
      </w:r>
      <w:r w:rsidR="00F47E7F">
        <w:rPr>
          <w:rFonts w:ascii="Times New Roman" w:hAnsi="Times New Roman" w:cs="Times New Roman"/>
          <w:sz w:val="22"/>
          <w:szCs w:val="22"/>
        </w:rPr>
        <w:t xml:space="preserve">Thus, </w:t>
      </w:r>
      <w:r w:rsidR="0027625C">
        <w:rPr>
          <w:rFonts w:ascii="Times New Roman" w:hAnsi="Times New Roman" w:cs="Times New Roman"/>
          <w:sz w:val="22"/>
          <w:szCs w:val="22"/>
        </w:rPr>
        <w:t xml:space="preserve">this </w:t>
      </w:r>
      <w:r w:rsidR="00EB7053">
        <w:rPr>
          <w:rFonts w:ascii="Times New Roman" w:hAnsi="Times New Roman" w:cs="Times New Roman"/>
          <w:sz w:val="22"/>
          <w:szCs w:val="22"/>
        </w:rPr>
        <w:t>study</w:t>
      </w:r>
      <w:commentRangeStart w:id="48"/>
      <w:r w:rsidR="0027625C">
        <w:rPr>
          <w:rFonts w:ascii="Times New Roman" w:hAnsi="Times New Roman" w:cs="Times New Roman"/>
          <w:sz w:val="22"/>
          <w:szCs w:val="22"/>
        </w:rPr>
        <w:t xml:space="preserve"> </w:t>
      </w:r>
      <w:r w:rsidR="00BE6E5B">
        <w:rPr>
          <w:rFonts w:ascii="Times New Roman" w:hAnsi="Times New Roman" w:cs="Times New Roman"/>
          <w:sz w:val="22"/>
          <w:szCs w:val="22"/>
        </w:rPr>
        <w:t xml:space="preserve">primarily </w:t>
      </w:r>
      <w:r w:rsidR="0027625C">
        <w:rPr>
          <w:rFonts w:ascii="Times New Roman" w:hAnsi="Times New Roman" w:cs="Times New Roman"/>
          <w:sz w:val="22"/>
          <w:szCs w:val="22"/>
        </w:rPr>
        <w:t xml:space="preserve">proposes to </w:t>
      </w:r>
      <w:r w:rsidR="00CB5F94">
        <w:rPr>
          <w:rFonts w:ascii="Times New Roman" w:hAnsi="Times New Roman" w:cs="Times New Roman"/>
          <w:sz w:val="22"/>
          <w:szCs w:val="22"/>
        </w:rPr>
        <w:t xml:space="preserve">incorporate the framework of a structural equation model </w:t>
      </w:r>
      <w:r w:rsidR="006A2E01">
        <w:rPr>
          <w:rFonts w:ascii="Times New Roman" w:hAnsi="Times New Roman" w:cs="Times New Roman"/>
          <w:sz w:val="22"/>
          <w:szCs w:val="22"/>
        </w:rPr>
        <w:t>as part of the recruitment sub-model.</w:t>
      </w:r>
      <w:commentRangeEnd w:id="48"/>
      <w:r w:rsidR="0096221E">
        <w:rPr>
          <w:rStyle w:val="CommentReference"/>
        </w:rPr>
        <w:commentReference w:id="48"/>
      </w:r>
      <w:r w:rsidR="006A2E01">
        <w:rPr>
          <w:rFonts w:ascii="Times New Roman" w:hAnsi="Times New Roman" w:cs="Times New Roman"/>
          <w:sz w:val="22"/>
          <w:szCs w:val="22"/>
        </w:rPr>
        <w:t xml:space="preserve"> In particular, </w:t>
      </w:r>
      <w:r w:rsidR="008A0496">
        <w:rPr>
          <w:rFonts w:ascii="Times New Roman" w:hAnsi="Times New Roman" w:cs="Times New Roman"/>
          <w:sz w:val="22"/>
          <w:szCs w:val="22"/>
        </w:rPr>
        <w:t>utilizing</w:t>
      </w:r>
      <w:r w:rsidR="006A2E01">
        <w:rPr>
          <w:rFonts w:ascii="Times New Roman" w:hAnsi="Times New Roman" w:cs="Times New Roman"/>
          <w:sz w:val="22"/>
          <w:szCs w:val="22"/>
        </w:rPr>
        <w:t xml:space="preserve"> the hypothesized relationship </w:t>
      </w:r>
      <w:r w:rsidR="00120445">
        <w:rPr>
          <w:rFonts w:ascii="Times New Roman" w:hAnsi="Times New Roman" w:cs="Times New Roman"/>
          <w:sz w:val="22"/>
          <w:szCs w:val="22"/>
        </w:rPr>
        <w:t>depicted</w:t>
      </w:r>
      <w:r w:rsidR="006A2E01">
        <w:rPr>
          <w:rFonts w:ascii="Times New Roman" w:hAnsi="Times New Roman" w:cs="Times New Roman"/>
          <w:sz w:val="22"/>
          <w:szCs w:val="22"/>
        </w:rPr>
        <w:t xml:space="preserve"> in Figure 1</w:t>
      </w:r>
      <w:r w:rsidR="00B44ED7">
        <w:rPr>
          <w:rFonts w:ascii="Times New Roman" w:hAnsi="Times New Roman" w:cs="Times New Roman"/>
          <w:sz w:val="22"/>
          <w:szCs w:val="22"/>
        </w:rPr>
        <w:t>, we aim to f</w:t>
      </w:r>
      <w:r w:rsidR="00712260">
        <w:rPr>
          <w:rFonts w:ascii="Times New Roman" w:hAnsi="Times New Roman" w:cs="Times New Roman"/>
          <w:sz w:val="22"/>
          <w:szCs w:val="22"/>
        </w:rPr>
        <w:t xml:space="preserve">ormulate a mechanistic relationship </w:t>
      </w:r>
      <w:r w:rsidR="00E208EC">
        <w:rPr>
          <w:rFonts w:ascii="Times New Roman" w:hAnsi="Times New Roman" w:cs="Times New Roman"/>
          <w:sz w:val="22"/>
          <w:szCs w:val="22"/>
        </w:rPr>
        <w:t xml:space="preserve">between the environmental </w:t>
      </w:r>
      <w:r w:rsidR="00377E16">
        <w:rPr>
          <w:rFonts w:ascii="Times New Roman" w:hAnsi="Times New Roman" w:cs="Times New Roman"/>
          <w:sz w:val="22"/>
          <w:szCs w:val="22"/>
        </w:rPr>
        <w:t>variables</w:t>
      </w:r>
      <w:r w:rsidR="00E208EC">
        <w:rPr>
          <w:rFonts w:ascii="Times New Roman" w:hAnsi="Times New Roman" w:cs="Times New Roman"/>
          <w:sz w:val="22"/>
          <w:szCs w:val="22"/>
        </w:rPr>
        <w:t xml:space="preserve"> in Table 1 and recruitment deviations: </w:t>
      </w:r>
    </w:p>
    <w:p w14:paraId="71EE4409" w14:textId="365C3108" w:rsidR="00377E16" w:rsidRPr="00D26D77" w:rsidRDefault="004A77FD" w:rsidP="00C72C01">
      <w:pPr>
        <w:rPr>
          <w:rFonts w:ascii="Times New Roman" w:eastAsiaTheme="minorEastAsia" w:hAnsi="Times New Roman" w:cs="Times New Roman"/>
          <w:sz w:val="22"/>
          <w:szCs w:val="22"/>
        </w:rPr>
      </w:pPr>
      <m:oMathPara>
        <m:oMath>
          <m:eqArr>
            <m:eqArrPr>
              <m:maxDist m:val="1"/>
              <m:ctrlPr>
                <w:rPr>
                  <w:rFonts w:ascii="Cambria Math" w:eastAsiaTheme="minorEastAsia" w:hAnsi="Cambria Math" w:cs="Times New Roman"/>
                  <w:i/>
                  <w:sz w:val="22"/>
                  <w:szCs w:val="22"/>
                </w:rPr>
              </m:ctrlPr>
            </m:eqArrPr>
            <m:e>
              <m:r>
                <w:rPr>
                  <w:rFonts w:ascii="Cambria Math" w:hAnsi="Cambria Math" w:cs="Times New Roman"/>
                  <w:sz w:val="22"/>
                  <w:szCs w:val="22"/>
                </w:rPr>
                <m:t>R=μ</m:t>
              </m:r>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e</m:t>
                  </m:r>
                </m:e>
                <m:sup>
                  <m:r>
                    <w:rPr>
                      <w:rFonts w:ascii="Cambria Math" w:eastAsiaTheme="minorEastAsia" w:hAnsi="Cambria Math" w:cs="Times New Roman"/>
                      <w:sz w:val="22"/>
                      <w:szCs w:val="22"/>
                    </w:rPr>
                    <m:t>f(Cov)+ϵ</m:t>
                  </m:r>
                </m:sup>
              </m:sSup>
              <m:r>
                <m:rPr>
                  <m:sty m:val="bi"/>
                </m:rPr>
                <w:rPr>
                  <w:rFonts w:ascii="Cambria Math" w:hAnsi="Cambria Math" w:cs="Times New Roman"/>
                  <w:sz w:val="22"/>
                  <w:szCs w:val="22"/>
                </w:rPr>
                <m:t>#</m:t>
              </m:r>
              <m:r>
                <w:rPr>
                  <w:rFonts w:ascii="Cambria Math" w:eastAsiaTheme="minorEastAsia" w:hAnsi="Cambria Math" w:cs="Times New Roman"/>
                  <w:sz w:val="22"/>
                  <w:szCs w:val="22"/>
                </w:rPr>
                <m:t>Eq.1</m:t>
              </m:r>
            </m:e>
          </m:eqArr>
        </m:oMath>
      </m:oMathPara>
    </w:p>
    <w:p w14:paraId="30E822A4" w14:textId="582FEA5A" w:rsidR="003A1758" w:rsidRDefault="003E3CA3" w:rsidP="00C72C01">
      <w:pPr>
        <w:rPr>
          <w:rFonts w:ascii="Times New Roman" w:hAnsi="Times New Roman" w:cs="Times New Roman"/>
          <w:i/>
          <w:iCs/>
          <w:sz w:val="22"/>
          <w:szCs w:val="22"/>
        </w:rPr>
      </w:pPr>
      <w:r>
        <w:rPr>
          <w:rFonts w:ascii="Times New Roman" w:eastAsiaTheme="minorEastAsia" w:hAnsi="Times New Roman" w:cs="Times New Roman"/>
          <w:sz w:val="22"/>
          <w:szCs w:val="22"/>
        </w:rPr>
        <w:t>where</w:t>
      </w:r>
      <w:r w:rsidR="009F08A6">
        <w:rPr>
          <w:rFonts w:ascii="Times New Roman" w:eastAsiaTheme="minorEastAsia" w:hAnsi="Times New Roman" w:cs="Times New Roman"/>
          <w:sz w:val="22"/>
          <w:szCs w:val="22"/>
        </w:rPr>
        <w:t xml:space="preserve"> </w:t>
      </w:r>
      <w:r w:rsidR="009F08A6">
        <w:rPr>
          <w:rFonts w:ascii="Times New Roman" w:eastAsiaTheme="minorEastAsia" w:hAnsi="Times New Roman" w:cs="Times New Roman"/>
          <w:i/>
          <w:iCs/>
          <w:sz w:val="22"/>
          <w:szCs w:val="22"/>
        </w:rPr>
        <w:t xml:space="preserve">R </w:t>
      </w:r>
      <w:r w:rsidR="009F08A6">
        <w:rPr>
          <w:rFonts w:ascii="Times New Roman" w:eastAsiaTheme="minorEastAsia" w:hAnsi="Times New Roman" w:cs="Times New Roman"/>
          <w:sz w:val="22"/>
          <w:szCs w:val="22"/>
        </w:rPr>
        <w:t xml:space="preserve">represents annual recruitment, </w:t>
      </w:r>
      <m:oMath>
        <m:r>
          <w:rPr>
            <w:rFonts w:ascii="Cambria Math" w:hAnsi="Cambria Math" w:cs="Times New Roman"/>
            <w:sz w:val="22"/>
            <w:szCs w:val="22"/>
          </w:rPr>
          <m:t>μ</m:t>
        </m:r>
      </m:oMath>
      <w:r w:rsidR="0069445A">
        <w:rPr>
          <w:rFonts w:ascii="Times New Roman" w:eastAsiaTheme="minorEastAsia" w:hAnsi="Times New Roman" w:cs="Times New Roman"/>
          <w:sz w:val="22"/>
          <w:szCs w:val="22"/>
        </w:rPr>
        <w:t xml:space="preserve"> represents </w:t>
      </w:r>
      <w:r w:rsidR="00DF429D">
        <w:rPr>
          <w:rFonts w:ascii="Times New Roman" w:eastAsiaTheme="minorEastAsia" w:hAnsi="Times New Roman" w:cs="Times New Roman"/>
          <w:sz w:val="22"/>
          <w:szCs w:val="22"/>
        </w:rPr>
        <w:t xml:space="preserve">the mean recruitment parameter estimated, </w:t>
      </w:r>
      <m:oMath>
        <m:r>
          <w:rPr>
            <w:rFonts w:ascii="Cambria Math" w:eastAsiaTheme="minorEastAsia" w:hAnsi="Cambria Math" w:cs="Times New Roman"/>
            <w:sz w:val="22"/>
            <w:szCs w:val="22"/>
          </w:rPr>
          <m:t>f(Cov)</m:t>
        </m:r>
      </m:oMath>
      <w:r w:rsidR="00F60A41">
        <w:rPr>
          <w:rFonts w:ascii="Times New Roman" w:eastAsiaTheme="minorEastAsia" w:hAnsi="Times New Roman" w:cs="Times New Roman"/>
          <w:iCs/>
          <w:sz w:val="22"/>
          <w:szCs w:val="22"/>
        </w:rPr>
        <w:t xml:space="preserve"> </w:t>
      </w:r>
      <w:r w:rsidR="00CB5D25">
        <w:rPr>
          <w:rFonts w:ascii="Times New Roman" w:eastAsiaTheme="minorEastAsia" w:hAnsi="Times New Roman" w:cs="Times New Roman"/>
          <w:iCs/>
          <w:sz w:val="22"/>
          <w:szCs w:val="22"/>
        </w:rPr>
        <w:t xml:space="preserve">is a function describing the </w:t>
      </w:r>
      <w:r w:rsidR="00F60A41">
        <w:rPr>
          <w:rFonts w:ascii="Times New Roman" w:eastAsiaTheme="minorEastAsia" w:hAnsi="Times New Roman" w:cs="Times New Roman"/>
          <w:iCs/>
          <w:sz w:val="22"/>
          <w:szCs w:val="22"/>
        </w:rPr>
        <w:t xml:space="preserve">structural equation model </w:t>
      </w:r>
      <w:r w:rsidR="0091575E">
        <w:rPr>
          <w:rFonts w:ascii="Times New Roman" w:eastAsiaTheme="minorEastAsia" w:hAnsi="Times New Roman" w:cs="Times New Roman"/>
          <w:iCs/>
          <w:sz w:val="22"/>
          <w:szCs w:val="22"/>
        </w:rPr>
        <w:t>depicted in</w:t>
      </w:r>
      <w:r w:rsidR="00E3531B">
        <w:rPr>
          <w:rFonts w:ascii="Times New Roman" w:eastAsiaTheme="minorEastAsia" w:hAnsi="Times New Roman" w:cs="Times New Roman"/>
          <w:iCs/>
          <w:sz w:val="22"/>
          <w:szCs w:val="22"/>
        </w:rPr>
        <w:t xml:space="preserve"> </w:t>
      </w:r>
      <w:r w:rsidR="006D35AE">
        <w:rPr>
          <w:rFonts w:ascii="Times New Roman" w:eastAsiaTheme="minorEastAsia" w:hAnsi="Times New Roman" w:cs="Times New Roman"/>
          <w:iCs/>
          <w:sz w:val="22"/>
          <w:szCs w:val="22"/>
        </w:rPr>
        <w:t>Figure</w:t>
      </w:r>
      <w:r w:rsidR="00E3531B">
        <w:rPr>
          <w:rFonts w:ascii="Times New Roman" w:eastAsiaTheme="minorEastAsia" w:hAnsi="Times New Roman" w:cs="Times New Roman"/>
          <w:iCs/>
          <w:sz w:val="22"/>
          <w:szCs w:val="22"/>
        </w:rPr>
        <w:t xml:space="preserve"> 1, and </w:t>
      </w:r>
      <m:oMath>
        <m:r>
          <w:rPr>
            <w:rFonts w:ascii="Cambria Math" w:eastAsiaTheme="minorEastAsia" w:hAnsi="Cambria Math" w:cs="Times New Roman"/>
            <w:sz w:val="22"/>
            <w:szCs w:val="22"/>
          </w:rPr>
          <m:t>ϵ</m:t>
        </m:r>
      </m:oMath>
      <w:r w:rsidR="00781A3B">
        <w:rPr>
          <w:rFonts w:ascii="Times New Roman" w:eastAsiaTheme="minorEastAsia" w:hAnsi="Times New Roman" w:cs="Times New Roman"/>
          <w:sz w:val="22"/>
          <w:szCs w:val="22"/>
        </w:rPr>
        <w:t xml:space="preserve"> describes </w:t>
      </w:r>
      <w:r w:rsidR="004022CF">
        <w:rPr>
          <w:rFonts w:ascii="Times New Roman" w:eastAsiaTheme="minorEastAsia" w:hAnsi="Times New Roman" w:cs="Times New Roman"/>
          <w:sz w:val="22"/>
          <w:szCs w:val="22"/>
        </w:rPr>
        <w:t xml:space="preserve">the residual </w:t>
      </w:r>
      <w:r w:rsidR="00AF5FE3">
        <w:rPr>
          <w:rFonts w:ascii="Times New Roman" w:eastAsiaTheme="minorEastAsia" w:hAnsi="Times New Roman" w:cs="Times New Roman"/>
          <w:sz w:val="22"/>
          <w:szCs w:val="22"/>
        </w:rPr>
        <w:t xml:space="preserve">error, which is governed by </w:t>
      </w:r>
      <m:oMath>
        <m:r>
          <w:rPr>
            <w:rFonts w:ascii="Cambria Math" w:eastAsiaTheme="minorEastAsia" w:hAnsi="Cambria Math" w:cs="Times New Roman"/>
            <w:sz w:val="22"/>
            <w:szCs w:val="22"/>
          </w:rPr>
          <m:t>N(0,</m:t>
        </m:r>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σ</m:t>
            </m:r>
          </m:e>
          <m:sup>
            <m:r>
              <w:rPr>
                <w:rFonts w:ascii="Cambria Math" w:eastAsiaTheme="minorEastAsia" w:hAnsi="Cambria Math" w:cs="Times New Roman"/>
                <w:sz w:val="22"/>
                <w:szCs w:val="22"/>
              </w:rPr>
              <m:t>2</m:t>
            </m:r>
          </m:sup>
        </m:sSup>
        <m:r>
          <w:rPr>
            <w:rFonts w:ascii="Cambria Math" w:eastAsiaTheme="minorEastAsia" w:hAnsi="Cambria Math" w:cs="Times New Roman"/>
            <w:sz w:val="22"/>
            <w:szCs w:val="22"/>
          </w:rPr>
          <m:t>)</m:t>
        </m:r>
      </m:oMath>
      <w:r w:rsidR="007472AE">
        <w:rPr>
          <w:rFonts w:ascii="Times New Roman" w:eastAsiaTheme="minorEastAsia" w:hAnsi="Times New Roman" w:cs="Times New Roman"/>
          <w:sz w:val="22"/>
          <w:szCs w:val="22"/>
        </w:rPr>
        <w:t xml:space="preserve">, where </w:t>
      </w:r>
      <m:oMath>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σ</m:t>
            </m:r>
          </m:e>
          <m:sup>
            <m:r>
              <w:rPr>
                <w:rFonts w:ascii="Cambria Math" w:eastAsiaTheme="minorEastAsia" w:hAnsi="Cambria Math" w:cs="Times New Roman"/>
                <w:sz w:val="22"/>
                <w:szCs w:val="22"/>
              </w:rPr>
              <m:t>2</m:t>
            </m:r>
          </m:sup>
        </m:sSup>
      </m:oMath>
      <w:r w:rsidR="00E1335B">
        <w:rPr>
          <w:rFonts w:ascii="Times New Roman" w:eastAsiaTheme="minorEastAsia" w:hAnsi="Times New Roman" w:cs="Times New Roman"/>
          <w:sz w:val="22"/>
          <w:szCs w:val="22"/>
        </w:rPr>
        <w:t xml:space="preserve"> represents the degree</w:t>
      </w:r>
      <w:r w:rsidR="00C06F3A">
        <w:rPr>
          <w:rFonts w:ascii="Times New Roman" w:eastAsiaTheme="minorEastAsia" w:hAnsi="Times New Roman" w:cs="Times New Roman"/>
          <w:sz w:val="22"/>
          <w:szCs w:val="22"/>
        </w:rPr>
        <w:t xml:space="preserve"> of variability allowed for recruitment deviations. </w:t>
      </w:r>
      <w:r w:rsidR="00ED2580">
        <w:rPr>
          <w:rFonts w:ascii="Times New Roman" w:eastAsiaTheme="minorEastAsia" w:hAnsi="Times New Roman" w:cs="Times New Roman"/>
          <w:sz w:val="22"/>
          <w:szCs w:val="22"/>
        </w:rPr>
        <w:t xml:space="preserve">Formulating this relationship utilizing a state-space approach is </w:t>
      </w:r>
      <w:r w:rsidR="006D35AE">
        <w:rPr>
          <w:rFonts w:ascii="Times New Roman" w:eastAsiaTheme="minorEastAsia" w:hAnsi="Times New Roman" w:cs="Times New Roman"/>
          <w:sz w:val="22"/>
          <w:szCs w:val="22"/>
        </w:rPr>
        <w:t>beneficial</w:t>
      </w:r>
      <w:r w:rsidR="00ED2580">
        <w:rPr>
          <w:rFonts w:ascii="Times New Roman" w:eastAsiaTheme="minorEastAsia" w:hAnsi="Times New Roman" w:cs="Times New Roman"/>
          <w:sz w:val="22"/>
          <w:szCs w:val="22"/>
        </w:rPr>
        <w:t xml:space="preserve"> because it not only allows for the estimation of latent variables that are unobserved (</w:t>
      </w:r>
      <w:r w:rsidR="001F2592">
        <w:rPr>
          <w:rFonts w:ascii="Times New Roman" w:eastAsiaTheme="minorEastAsia" w:hAnsi="Times New Roman" w:cs="Times New Roman"/>
          <w:sz w:val="22"/>
          <w:szCs w:val="22"/>
        </w:rPr>
        <w:t>i.e.,</w:t>
      </w:r>
      <w:r w:rsidR="00ED2580">
        <w:rPr>
          <w:rFonts w:ascii="Times New Roman" w:eastAsiaTheme="minorEastAsia" w:hAnsi="Times New Roman" w:cs="Times New Roman"/>
          <w:sz w:val="22"/>
          <w:szCs w:val="22"/>
        </w:rPr>
        <w:t xml:space="preserve"> missing environmental </w:t>
      </w:r>
      <w:r w:rsidR="006D35AE">
        <w:rPr>
          <w:rFonts w:ascii="Times New Roman" w:eastAsiaTheme="minorEastAsia" w:hAnsi="Times New Roman" w:cs="Times New Roman"/>
          <w:sz w:val="22"/>
          <w:szCs w:val="22"/>
        </w:rPr>
        <w:t xml:space="preserve">data; </w:t>
      </w:r>
      <w:r w:rsidR="009540AF">
        <w:rPr>
          <w:rFonts w:ascii="Times New Roman" w:eastAsiaTheme="minorEastAsia" w:hAnsi="Times New Roman" w:cs="Times New Roman"/>
          <w:sz w:val="22"/>
          <w:szCs w:val="22"/>
        </w:rPr>
        <w:fldChar w:fldCharType="begin"/>
      </w:r>
      <w:r w:rsidR="009540AF">
        <w:rPr>
          <w:rFonts w:ascii="Times New Roman" w:eastAsiaTheme="minorEastAsia" w:hAnsi="Times New Roman" w:cs="Times New Roman"/>
          <w:sz w:val="22"/>
          <w:szCs w:val="22"/>
        </w:rPr>
        <w:instrText xml:space="preserve"> ADDIN ZOTERO_ITEM CSL_CITATION {"citationID":"7mkjBE26","properties":{"formattedCitation":"(Thorson et al. 2024)","plainCitation":"(Thorson et al. 2024)","noteIndex":0},"citationItems":[{"id":22463,"uris":["http://zotero.org/users/6698527/items/3PDEU54Y"],"itemData":{"id":22463,"type":"article-journal","abstract":"Abstract\n            \n              \n                \n                  Ecological analyses typically involve many interacting variables. Ecologists often specify lagged interactions in community dynamics (i.e. vector‐autoregressive models) or simultaneous interactions (e.g. structural equation models), but there is less familiarity with dynamic structural equation models (DSEM) that can include any simultaneous or lagged effect in multivariate time‐series analysis.\n                \n                \n                  \n                    We propose a novel approach to parameter estimation for DSEM, which involves constructing a Gaussian Markov random field (GMRF) representing simultaneous and lagged path coefficients, and then fitting this as a generalized linear mixed model to missing and/or non‐normal data. We provide a new R‐package\n                    dsem\n                    , which extends the ‘arrow interface’ from path analysis to represent user‐specified lags when constructing the GMRF. We also outline how the resulting nonseparable precision matrix can generalize existing separable models, for example, for time‐series and species interactions in a vector‐autoregressive model.\n                  \n                \n                \n                  \n                    We first demonstrate\n                    dsem\n                    by simulating a two‐species vector‐autoregressive model based on wolf–moose interactions on Isle Royale. We show that DSEM has improved precision when data are missing relative to a conventional dynamic linear model. We then demonstrate DSEM via two contrasting case studies. The first identifies a trophic cascade where decreased sunflower starfish has increased urchin and decreased kelp densities, while sea otters have a simultaneous positive effect on kelp in the California Current from 1999 to 2018. The second estimates how declining sea ice has decreased cold‐water habitats, driving a decreased density for fall copepod predation and inhibiting early‐life survival for Alaska pollock from 1963 to 2023.\n                  \n                \n                \n                  We conclude that DSEM can be fitted efficiently as a GLMM involving missing data, while allowing users to specify both simultaneous and lagged effects in a time‐series structural model. DSEM then allows conceptual models (developed with stakeholder input or from ecological expertise) to be fitted to incomplete time series and provides a simple interface for granular control over the number of estimated time‐series parameters. Finally, computational methods are sufficiently simple that DSEM can be embedded as component within larger (e.g. integrated population) models. We therefore recommend greater exploration and performance testing for DSEM relative to familiar time‐series forecasting methods.","container-title":"Methods in Ecology and Evolution","DOI":"10.1111/2041-210X.14289","ISSN":"2041-210X, 2041-210X","issue":"4","journalAbbreviation":"Methods Ecol Evol","language":"en","page":"744-755","source":"DOI.org (Crossref)","title":"Dynamic structural equation models synthesize ecosystem dynamics constrained by ecological mechanisms","volume":"15","author":[{"family":"Thorson","given":"James T."},{"family":"Andrews","given":"Alexander G."},{"family":"Essington","given":"Timothy E."},{"family":"Large","given":"Scott I."}],"issued":{"date-parts":[["2024",4]]}}}],"schema":"https://github.com/citation-style-language/schema/raw/master/csl-citation.json"} </w:instrText>
      </w:r>
      <w:r w:rsidR="009540AF">
        <w:rPr>
          <w:rFonts w:ascii="Times New Roman" w:eastAsiaTheme="minorEastAsia" w:hAnsi="Times New Roman" w:cs="Times New Roman"/>
          <w:sz w:val="22"/>
          <w:szCs w:val="22"/>
        </w:rPr>
        <w:fldChar w:fldCharType="separate"/>
      </w:r>
      <w:r w:rsidR="009540AF">
        <w:rPr>
          <w:rFonts w:ascii="Times New Roman" w:eastAsiaTheme="minorEastAsia" w:hAnsi="Times New Roman" w:cs="Times New Roman"/>
          <w:noProof/>
          <w:sz w:val="22"/>
          <w:szCs w:val="22"/>
        </w:rPr>
        <w:t>Thorson et al. 2024)</w:t>
      </w:r>
      <w:r w:rsidR="009540AF">
        <w:rPr>
          <w:rFonts w:ascii="Times New Roman" w:eastAsiaTheme="minorEastAsia" w:hAnsi="Times New Roman" w:cs="Times New Roman"/>
          <w:sz w:val="22"/>
          <w:szCs w:val="22"/>
        </w:rPr>
        <w:fldChar w:fldCharType="end"/>
      </w:r>
      <w:r w:rsidR="005E5475">
        <w:rPr>
          <w:rFonts w:ascii="Times New Roman" w:eastAsiaTheme="minorEastAsia" w:hAnsi="Times New Roman" w:cs="Times New Roman"/>
          <w:sz w:val="22"/>
          <w:szCs w:val="22"/>
        </w:rPr>
        <w:t>, but also allows for the</w:t>
      </w:r>
      <w:r w:rsidR="00B17F50">
        <w:rPr>
          <w:rFonts w:ascii="Times New Roman" w:eastAsiaTheme="minorEastAsia" w:hAnsi="Times New Roman" w:cs="Times New Roman"/>
          <w:sz w:val="22"/>
          <w:szCs w:val="22"/>
        </w:rPr>
        <w:t xml:space="preserve"> objective</w:t>
      </w:r>
      <w:r w:rsidR="005E5475">
        <w:rPr>
          <w:rFonts w:ascii="Times New Roman" w:eastAsiaTheme="minorEastAsia" w:hAnsi="Times New Roman" w:cs="Times New Roman"/>
          <w:sz w:val="22"/>
          <w:szCs w:val="22"/>
        </w:rPr>
        <w:t xml:space="preserve"> estimation of </w:t>
      </w:r>
      <w:r w:rsidR="00A62C27">
        <w:rPr>
          <w:rFonts w:ascii="Times New Roman" w:eastAsiaTheme="minorEastAsia" w:hAnsi="Times New Roman" w:cs="Times New Roman"/>
          <w:sz w:val="22"/>
          <w:szCs w:val="22"/>
        </w:rPr>
        <w:t xml:space="preserve">the variance parameter governing recruitment deviations. </w:t>
      </w:r>
    </w:p>
    <w:p w14:paraId="11725EF3" w14:textId="77777777" w:rsidR="003D75AC" w:rsidRDefault="003D75AC" w:rsidP="00C72C01">
      <w:pPr>
        <w:rPr>
          <w:rFonts w:ascii="Times New Roman" w:hAnsi="Times New Roman" w:cs="Times New Roman"/>
          <w:i/>
          <w:iCs/>
          <w:sz w:val="22"/>
          <w:szCs w:val="22"/>
        </w:rPr>
      </w:pPr>
    </w:p>
    <w:p w14:paraId="3041465A" w14:textId="43F258C4" w:rsidR="00C12849" w:rsidRDefault="003D75AC" w:rsidP="00C72C01">
      <w:pPr>
        <w:rPr>
          <w:rFonts w:ascii="Times New Roman" w:hAnsi="Times New Roman" w:cs="Times New Roman"/>
          <w:sz w:val="22"/>
          <w:szCs w:val="22"/>
        </w:rPr>
      </w:pPr>
      <w:r>
        <w:rPr>
          <w:rFonts w:ascii="Times New Roman" w:hAnsi="Times New Roman" w:cs="Times New Roman"/>
          <w:sz w:val="22"/>
          <w:szCs w:val="22"/>
        </w:rPr>
        <w:tab/>
        <w:t xml:space="preserve">The evaluation of </w:t>
      </w:r>
      <w:r w:rsidR="002F7A73">
        <w:rPr>
          <w:rFonts w:ascii="Times New Roman" w:hAnsi="Times New Roman" w:cs="Times New Roman"/>
          <w:sz w:val="22"/>
          <w:szCs w:val="22"/>
        </w:rPr>
        <w:t>the value of incorporating environmental information in stock assessments is a developing field</w:t>
      </w:r>
      <w:r w:rsidR="005A6CBC">
        <w:rPr>
          <w:rFonts w:ascii="Times New Roman" w:hAnsi="Times New Roman" w:cs="Times New Roman"/>
          <w:sz w:val="22"/>
          <w:szCs w:val="22"/>
        </w:rPr>
        <w:t xml:space="preserve">, and it remains unclear how model selection should be conducted </w:t>
      </w:r>
      <w:r w:rsidR="00007805">
        <w:rPr>
          <w:rFonts w:ascii="Times New Roman" w:hAnsi="Times New Roman" w:cs="Times New Roman"/>
          <w:sz w:val="22"/>
          <w:szCs w:val="22"/>
        </w:rPr>
        <w:fldChar w:fldCharType="begin"/>
      </w:r>
      <w:r w:rsidR="00007805">
        <w:rPr>
          <w:rFonts w:ascii="Times New Roman" w:hAnsi="Times New Roman" w:cs="Times New Roman"/>
          <w:sz w:val="22"/>
          <w:szCs w:val="22"/>
        </w:rPr>
        <w:instrText xml:space="preserve"> ADDIN ZOTERO_ITEM CSL_CITATION {"citationID":"J2m5VU3H","properties":{"formattedCitation":"(Rogers et al. 2024)","plainCitation":"(Rogers et al. 2024)","noteIndex":0},"citationItems":[{"id":14629,"uris":["http://zotero.org/users/6698527/items/36XSX4CY"],"itemData":{"id":14629,"type":"article-journal","abstract":"Climate-driven changes in the timing of spawning or migration can affect the availability of fish to surveys designed to monitor their abundance, complicating efforts to assess stock status and sustainably manage fisheries. From 2017 to 2019, trends in biomass estimates from four surveys used to monitor Gulf of Alaska pollock diverged. These conflicting trends increased uncertainty in the stock assessment and occurred during a time of rapid environmental change. We hypothesized that changes in spawn timing affected availability of pollock to a winter survey that targets pre-spawning aggregations. To test this, we reconstructed relative spawn timing using two independent data sources: spring larval surveys and observations of spawning state in mature female pollock. We found that changes in spawn timing relative to survey timing explained a significant portion of recent and historical discrepancies between survey and model estimates of biomass. We then incorporated measures of spawn timing/survey timing mismatch as catchability covariates in an enhanced state-space stock assessment model. Including spawn timing-based catchability covariates significantly improved the model fit to survey data and provided a mechanistic explanation for recent survey discrepancies.","container-title":"ICES Journal of Marine Science","DOI":"10.1093/icesjms/fsae005","ISSN":"1054-3139, 1095-9289","language":"en","page":"fsae005","source":"DOI.org (Crossref)","title":"Climate-driven changes in the timing of spawning and the availability of walleye pollock ( &lt;i&gt;Gadus chalcogrammus&lt;/i&gt; ) to assessment surveys in the Gulf of Alaska","author":[{"family":"Rogers","given":"Lauren A"},{"family":"Monnahan","given":"Cole C"},{"family":"Williams","given":"Kresimir"},{"family":"Jones","given":"Darin T"},{"family":"Dorn","given":"Martin W"}],"editor":[{"family":"Roa-Ureta","given":"Ruben"}],"issued":{"date-parts":[["2024",1,30]]}}}],"schema":"https://github.com/citation-style-language/schema/raw/master/csl-citation.json"} </w:instrText>
      </w:r>
      <w:r w:rsidR="00007805">
        <w:rPr>
          <w:rFonts w:ascii="Times New Roman" w:hAnsi="Times New Roman" w:cs="Times New Roman"/>
          <w:sz w:val="22"/>
          <w:szCs w:val="22"/>
        </w:rPr>
        <w:fldChar w:fldCharType="separate"/>
      </w:r>
      <w:r w:rsidR="00007805">
        <w:rPr>
          <w:rFonts w:ascii="Times New Roman" w:hAnsi="Times New Roman" w:cs="Times New Roman"/>
          <w:noProof/>
          <w:sz w:val="22"/>
          <w:szCs w:val="22"/>
        </w:rPr>
        <w:t>(Rogers et al. 2024)</w:t>
      </w:r>
      <w:r w:rsidR="00007805">
        <w:rPr>
          <w:rFonts w:ascii="Times New Roman" w:hAnsi="Times New Roman" w:cs="Times New Roman"/>
          <w:sz w:val="22"/>
          <w:szCs w:val="22"/>
        </w:rPr>
        <w:fldChar w:fldCharType="end"/>
      </w:r>
      <w:r w:rsidR="00007805">
        <w:rPr>
          <w:rFonts w:ascii="Times New Roman" w:hAnsi="Times New Roman" w:cs="Times New Roman"/>
          <w:sz w:val="22"/>
          <w:szCs w:val="22"/>
        </w:rPr>
        <w:t xml:space="preserve">. </w:t>
      </w:r>
      <w:r w:rsidR="002F7A73">
        <w:rPr>
          <w:rFonts w:ascii="Times New Roman" w:hAnsi="Times New Roman" w:cs="Times New Roman"/>
          <w:sz w:val="22"/>
          <w:szCs w:val="22"/>
        </w:rPr>
        <w:t xml:space="preserve">Furthermore, to my knowledge, </w:t>
      </w:r>
      <w:commentRangeStart w:id="49"/>
      <w:r w:rsidR="002F7A73">
        <w:rPr>
          <w:rFonts w:ascii="Times New Roman" w:hAnsi="Times New Roman" w:cs="Times New Roman"/>
          <w:sz w:val="22"/>
          <w:szCs w:val="22"/>
        </w:rPr>
        <w:t>no studies have attempted to embed a structural equation model describing</w:t>
      </w:r>
      <w:r w:rsidR="00FA17A6">
        <w:rPr>
          <w:rFonts w:ascii="Times New Roman" w:hAnsi="Times New Roman" w:cs="Times New Roman"/>
          <w:sz w:val="22"/>
          <w:szCs w:val="22"/>
        </w:rPr>
        <w:t xml:space="preserve"> the</w:t>
      </w:r>
      <w:r w:rsidR="007D65BC">
        <w:rPr>
          <w:rFonts w:ascii="Times New Roman" w:hAnsi="Times New Roman" w:cs="Times New Roman"/>
          <w:sz w:val="22"/>
          <w:szCs w:val="22"/>
        </w:rPr>
        <w:t xml:space="preserve"> effects of</w:t>
      </w:r>
      <w:r w:rsidR="002F7A73">
        <w:rPr>
          <w:rFonts w:ascii="Times New Roman" w:hAnsi="Times New Roman" w:cs="Times New Roman"/>
          <w:sz w:val="22"/>
          <w:szCs w:val="22"/>
        </w:rPr>
        <w:t xml:space="preserve"> different environmental linkages </w:t>
      </w:r>
      <w:r w:rsidR="001C4001">
        <w:rPr>
          <w:rFonts w:ascii="Times New Roman" w:hAnsi="Times New Roman" w:cs="Times New Roman"/>
          <w:sz w:val="22"/>
          <w:szCs w:val="22"/>
        </w:rPr>
        <w:t xml:space="preserve">on recruitment deviations. </w:t>
      </w:r>
      <w:commentRangeEnd w:id="49"/>
      <w:r w:rsidR="0096221E">
        <w:rPr>
          <w:rStyle w:val="CommentReference"/>
        </w:rPr>
        <w:commentReference w:id="49"/>
      </w:r>
      <w:r w:rsidR="001C4001">
        <w:rPr>
          <w:rFonts w:ascii="Times New Roman" w:hAnsi="Times New Roman" w:cs="Times New Roman"/>
          <w:sz w:val="22"/>
          <w:szCs w:val="22"/>
        </w:rPr>
        <w:t xml:space="preserve">Thus, </w:t>
      </w:r>
      <w:r w:rsidR="009D63F9">
        <w:rPr>
          <w:rFonts w:ascii="Times New Roman" w:hAnsi="Times New Roman" w:cs="Times New Roman"/>
          <w:sz w:val="22"/>
          <w:szCs w:val="22"/>
        </w:rPr>
        <w:t xml:space="preserve">I propose </w:t>
      </w:r>
      <w:r w:rsidR="00192993">
        <w:rPr>
          <w:rFonts w:ascii="Times New Roman" w:hAnsi="Times New Roman" w:cs="Times New Roman"/>
          <w:sz w:val="22"/>
          <w:szCs w:val="22"/>
        </w:rPr>
        <w:t xml:space="preserve">to evaluate the value of </w:t>
      </w:r>
      <w:r w:rsidR="003961BF">
        <w:rPr>
          <w:rFonts w:ascii="Times New Roman" w:hAnsi="Times New Roman" w:cs="Times New Roman"/>
          <w:sz w:val="22"/>
          <w:szCs w:val="22"/>
        </w:rPr>
        <w:t>incorporating</w:t>
      </w:r>
      <w:r w:rsidR="00192993">
        <w:rPr>
          <w:rFonts w:ascii="Times New Roman" w:hAnsi="Times New Roman" w:cs="Times New Roman"/>
          <w:sz w:val="22"/>
          <w:szCs w:val="22"/>
        </w:rPr>
        <w:t xml:space="preserve"> such information by </w:t>
      </w:r>
      <w:r w:rsidR="00C01DC7">
        <w:rPr>
          <w:rFonts w:ascii="Times New Roman" w:hAnsi="Times New Roman" w:cs="Times New Roman"/>
          <w:sz w:val="22"/>
          <w:szCs w:val="22"/>
        </w:rPr>
        <w:t xml:space="preserve">constructing three separate model </w:t>
      </w:r>
      <w:r w:rsidR="00607AF4">
        <w:rPr>
          <w:rFonts w:ascii="Times New Roman" w:hAnsi="Times New Roman" w:cs="Times New Roman"/>
          <w:sz w:val="22"/>
          <w:szCs w:val="22"/>
        </w:rPr>
        <w:t>configurations</w:t>
      </w:r>
      <w:r w:rsidR="00C01DC7">
        <w:rPr>
          <w:rFonts w:ascii="Times New Roman" w:hAnsi="Times New Roman" w:cs="Times New Roman"/>
          <w:sz w:val="22"/>
          <w:szCs w:val="22"/>
        </w:rPr>
        <w:t>:</w:t>
      </w:r>
    </w:p>
    <w:p w14:paraId="7D9457E1" w14:textId="77777777" w:rsidR="00097623" w:rsidRDefault="00097623" w:rsidP="00C72C01">
      <w:pPr>
        <w:rPr>
          <w:rFonts w:ascii="Times New Roman" w:hAnsi="Times New Roman" w:cs="Times New Roman"/>
          <w:sz w:val="22"/>
          <w:szCs w:val="22"/>
        </w:rPr>
      </w:pPr>
    </w:p>
    <w:p w14:paraId="0E1BCB46" w14:textId="6E388847" w:rsidR="003D75AC" w:rsidRDefault="00607AF4" w:rsidP="00C12849">
      <w:pPr>
        <w:pStyle w:val="ListParagraph"/>
        <w:numPr>
          <w:ilvl w:val="0"/>
          <w:numId w:val="11"/>
        </w:numPr>
        <w:rPr>
          <w:rFonts w:ascii="Times New Roman" w:hAnsi="Times New Roman" w:cs="Times New Roman"/>
          <w:sz w:val="22"/>
          <w:szCs w:val="22"/>
        </w:rPr>
      </w:pPr>
      <w:r>
        <w:rPr>
          <w:rFonts w:ascii="Times New Roman" w:hAnsi="Times New Roman" w:cs="Times New Roman"/>
          <w:sz w:val="22"/>
          <w:szCs w:val="22"/>
        </w:rPr>
        <w:t>u</w:t>
      </w:r>
      <w:r w:rsidR="00D83736">
        <w:rPr>
          <w:rFonts w:ascii="Times New Roman" w:hAnsi="Times New Roman" w:cs="Times New Roman"/>
          <w:sz w:val="22"/>
          <w:szCs w:val="22"/>
        </w:rPr>
        <w:t xml:space="preserve">tilizing </w:t>
      </w:r>
      <w:r w:rsidR="00381513" w:rsidRPr="00C12849">
        <w:rPr>
          <w:rFonts w:ascii="Times New Roman" w:hAnsi="Times New Roman" w:cs="Times New Roman"/>
          <w:sz w:val="22"/>
          <w:szCs w:val="22"/>
        </w:rPr>
        <w:t xml:space="preserve">the </w:t>
      </w:r>
      <w:r w:rsidR="00D92C5B" w:rsidRPr="00C12849">
        <w:rPr>
          <w:rFonts w:ascii="Times New Roman" w:hAnsi="Times New Roman" w:cs="Times New Roman"/>
          <w:sz w:val="22"/>
          <w:szCs w:val="22"/>
        </w:rPr>
        <w:t>full suite of</w:t>
      </w:r>
      <w:r w:rsidR="00381513" w:rsidRPr="00C12849">
        <w:rPr>
          <w:rFonts w:ascii="Times New Roman" w:hAnsi="Times New Roman" w:cs="Times New Roman"/>
          <w:sz w:val="22"/>
          <w:szCs w:val="22"/>
        </w:rPr>
        <w:t xml:space="preserve"> time-series </w:t>
      </w:r>
      <w:r w:rsidR="002246CC">
        <w:rPr>
          <w:rFonts w:ascii="Times New Roman" w:hAnsi="Times New Roman" w:cs="Times New Roman"/>
          <w:sz w:val="22"/>
          <w:szCs w:val="22"/>
        </w:rPr>
        <w:t xml:space="preserve">indicators </w:t>
      </w:r>
      <w:r w:rsidR="002570A9">
        <w:rPr>
          <w:rFonts w:ascii="Times New Roman" w:hAnsi="Times New Roman" w:cs="Times New Roman"/>
          <w:sz w:val="22"/>
          <w:szCs w:val="22"/>
        </w:rPr>
        <w:t>(Table 1)</w:t>
      </w:r>
      <w:r w:rsidR="00A64CE1">
        <w:rPr>
          <w:rFonts w:ascii="Times New Roman" w:hAnsi="Times New Roman" w:cs="Times New Roman"/>
          <w:sz w:val="22"/>
          <w:szCs w:val="22"/>
        </w:rPr>
        <w:t xml:space="preserve"> </w:t>
      </w:r>
      <w:r w:rsidR="00D92C5B" w:rsidRPr="00C12849">
        <w:rPr>
          <w:rFonts w:ascii="Times New Roman" w:hAnsi="Times New Roman" w:cs="Times New Roman"/>
          <w:sz w:val="22"/>
          <w:szCs w:val="22"/>
        </w:rPr>
        <w:t xml:space="preserve">collected via empirical </w:t>
      </w:r>
      <w:r w:rsidR="00067E26" w:rsidRPr="00C12849">
        <w:rPr>
          <w:rFonts w:ascii="Times New Roman" w:hAnsi="Times New Roman" w:cs="Times New Roman"/>
          <w:sz w:val="22"/>
          <w:szCs w:val="22"/>
        </w:rPr>
        <w:t>data (</w:t>
      </w:r>
      <w:r w:rsidR="00C12849" w:rsidRPr="00C12849">
        <w:rPr>
          <w:rFonts w:ascii="Times New Roman" w:hAnsi="Times New Roman" w:cs="Times New Roman"/>
          <w:sz w:val="22"/>
          <w:szCs w:val="22"/>
        </w:rPr>
        <w:t xml:space="preserve">model </w:t>
      </w:r>
      <w:r w:rsidR="00067E26" w:rsidRPr="00C12849">
        <w:rPr>
          <w:rFonts w:ascii="Times New Roman" w:hAnsi="Times New Roman" w:cs="Times New Roman"/>
          <w:i/>
          <w:iCs/>
          <w:sz w:val="22"/>
          <w:szCs w:val="22"/>
        </w:rPr>
        <w:t>Full</w:t>
      </w:r>
      <w:r>
        <w:rPr>
          <w:rFonts w:ascii="Times New Roman" w:hAnsi="Times New Roman" w:cs="Times New Roman"/>
          <w:sz w:val="22"/>
          <w:szCs w:val="22"/>
        </w:rPr>
        <w:t>; i.e., using equation 1</w:t>
      </w:r>
      <w:r w:rsidR="00067E26" w:rsidRPr="00C12849">
        <w:rPr>
          <w:rFonts w:ascii="Times New Roman" w:hAnsi="Times New Roman" w:cs="Times New Roman"/>
          <w:sz w:val="22"/>
          <w:szCs w:val="22"/>
        </w:rPr>
        <w:t>)</w:t>
      </w:r>
      <w:r w:rsidR="000A6F15">
        <w:rPr>
          <w:rFonts w:ascii="Times New Roman" w:hAnsi="Times New Roman" w:cs="Times New Roman"/>
          <w:sz w:val="22"/>
          <w:szCs w:val="22"/>
        </w:rPr>
        <w:t>,</w:t>
      </w:r>
      <w:r w:rsidR="008D7714">
        <w:rPr>
          <w:rFonts w:ascii="Times New Roman" w:hAnsi="Times New Roman" w:cs="Times New Roman"/>
          <w:sz w:val="22"/>
          <w:szCs w:val="22"/>
        </w:rPr>
        <w:t xml:space="preserve"> </w:t>
      </w:r>
    </w:p>
    <w:p w14:paraId="24AC214C" w14:textId="34A83814" w:rsidR="00C77AA3" w:rsidRDefault="000A6F15" w:rsidP="00C77AA3">
      <w:pPr>
        <w:pStyle w:val="ListParagraph"/>
        <w:numPr>
          <w:ilvl w:val="0"/>
          <w:numId w:val="11"/>
        </w:numPr>
        <w:rPr>
          <w:rFonts w:ascii="Times New Roman" w:hAnsi="Times New Roman" w:cs="Times New Roman"/>
          <w:sz w:val="22"/>
          <w:szCs w:val="22"/>
        </w:rPr>
      </w:pPr>
      <w:r>
        <w:rPr>
          <w:rFonts w:ascii="Times New Roman" w:hAnsi="Times New Roman" w:cs="Times New Roman"/>
          <w:sz w:val="22"/>
          <w:szCs w:val="22"/>
        </w:rPr>
        <w:t xml:space="preserve">individual time-series </w:t>
      </w:r>
      <w:r w:rsidR="00C40469">
        <w:rPr>
          <w:rFonts w:ascii="Times New Roman" w:hAnsi="Times New Roman" w:cs="Times New Roman"/>
          <w:sz w:val="22"/>
          <w:szCs w:val="22"/>
        </w:rPr>
        <w:t xml:space="preserve">collected via empirical data </w:t>
      </w:r>
      <w:r w:rsidR="00E34234">
        <w:rPr>
          <w:rFonts w:ascii="Times New Roman" w:hAnsi="Times New Roman" w:cs="Times New Roman"/>
          <w:sz w:val="22"/>
          <w:szCs w:val="22"/>
        </w:rPr>
        <w:t>for</w:t>
      </w:r>
      <w:r>
        <w:rPr>
          <w:rFonts w:ascii="Times New Roman" w:hAnsi="Times New Roman" w:cs="Times New Roman"/>
          <w:sz w:val="22"/>
          <w:szCs w:val="22"/>
        </w:rPr>
        <w:t xml:space="preserve"> each </w:t>
      </w:r>
      <w:r w:rsidR="00C40469">
        <w:rPr>
          <w:rFonts w:ascii="Times New Roman" w:hAnsi="Times New Roman" w:cs="Times New Roman"/>
          <w:sz w:val="22"/>
          <w:szCs w:val="22"/>
        </w:rPr>
        <w:t>environmental</w:t>
      </w:r>
      <w:r>
        <w:rPr>
          <w:rFonts w:ascii="Times New Roman" w:hAnsi="Times New Roman" w:cs="Times New Roman"/>
          <w:sz w:val="22"/>
          <w:szCs w:val="22"/>
        </w:rPr>
        <w:t xml:space="preserve"> variable </w:t>
      </w:r>
      <w:r w:rsidR="00DF570E">
        <w:rPr>
          <w:rFonts w:ascii="Times New Roman" w:hAnsi="Times New Roman" w:cs="Times New Roman"/>
          <w:sz w:val="22"/>
          <w:szCs w:val="22"/>
        </w:rPr>
        <w:t>(model</w:t>
      </w:r>
      <w:r w:rsidR="00C77AA3">
        <w:rPr>
          <w:rFonts w:ascii="Times New Roman" w:hAnsi="Times New Roman" w:cs="Times New Roman"/>
          <w:sz w:val="22"/>
          <w:szCs w:val="22"/>
        </w:rPr>
        <w:t>(s)</w:t>
      </w:r>
      <w:r w:rsidR="00DF570E">
        <w:rPr>
          <w:rFonts w:ascii="Times New Roman" w:hAnsi="Times New Roman" w:cs="Times New Roman"/>
          <w:sz w:val="22"/>
          <w:szCs w:val="22"/>
        </w:rPr>
        <w:t xml:space="preserve"> </w:t>
      </w:r>
      <w:r w:rsidR="00DF570E">
        <w:rPr>
          <w:rFonts w:ascii="Times New Roman" w:hAnsi="Times New Roman" w:cs="Times New Roman"/>
          <w:i/>
          <w:iCs/>
          <w:sz w:val="22"/>
          <w:szCs w:val="22"/>
        </w:rPr>
        <w:t>Cov</w:t>
      </w:r>
      <w:r w:rsidR="00DF570E">
        <w:rPr>
          <w:rFonts w:ascii="Times New Roman" w:hAnsi="Times New Roman" w:cs="Times New Roman"/>
          <w:sz w:val="22"/>
          <w:szCs w:val="22"/>
        </w:rPr>
        <w:t xml:space="preserve">, where </w:t>
      </w:r>
      <w:r w:rsidR="00DF570E">
        <w:rPr>
          <w:rFonts w:ascii="Times New Roman" w:hAnsi="Times New Roman" w:cs="Times New Roman"/>
          <w:i/>
          <w:iCs/>
          <w:sz w:val="22"/>
          <w:szCs w:val="22"/>
        </w:rPr>
        <w:t xml:space="preserve">Cov </w:t>
      </w:r>
      <w:r w:rsidR="00DF570E">
        <w:rPr>
          <w:rFonts w:ascii="Times New Roman" w:hAnsi="Times New Roman" w:cs="Times New Roman"/>
          <w:sz w:val="22"/>
          <w:szCs w:val="22"/>
        </w:rPr>
        <w:t>represents the specific variable tested)</w:t>
      </w:r>
      <w:r w:rsidR="00231414">
        <w:rPr>
          <w:rFonts w:ascii="Times New Roman" w:hAnsi="Times New Roman" w:cs="Times New Roman"/>
          <w:sz w:val="22"/>
          <w:szCs w:val="22"/>
        </w:rPr>
        <w:t xml:space="preserve">. Here, </w:t>
      </w:r>
      <w:r w:rsidR="00832A5A">
        <w:rPr>
          <w:rFonts w:ascii="Times New Roman" w:hAnsi="Times New Roman" w:cs="Times New Roman"/>
          <w:sz w:val="22"/>
          <w:szCs w:val="22"/>
        </w:rPr>
        <w:t xml:space="preserve">a single covariate is </w:t>
      </w:r>
      <w:r w:rsidR="00287859">
        <w:rPr>
          <w:rFonts w:ascii="Times New Roman" w:hAnsi="Times New Roman" w:cs="Times New Roman"/>
          <w:sz w:val="22"/>
          <w:szCs w:val="22"/>
        </w:rPr>
        <w:t>used</w:t>
      </w:r>
      <w:r w:rsidR="00832A5A">
        <w:rPr>
          <w:rFonts w:ascii="Times New Roman" w:hAnsi="Times New Roman" w:cs="Times New Roman"/>
          <w:sz w:val="22"/>
          <w:szCs w:val="22"/>
        </w:rPr>
        <w:t xml:space="preserve"> </w:t>
      </w:r>
      <w:r w:rsidR="002F7B10">
        <w:rPr>
          <w:rFonts w:ascii="Times New Roman" w:hAnsi="Times New Roman" w:cs="Times New Roman"/>
          <w:sz w:val="22"/>
          <w:szCs w:val="22"/>
        </w:rPr>
        <w:t xml:space="preserve">for each model, resulting in 6 separate models, </w:t>
      </w:r>
      <w:r w:rsidR="00832A5A">
        <w:rPr>
          <w:rFonts w:ascii="Times New Roman" w:hAnsi="Times New Roman" w:cs="Times New Roman"/>
          <w:sz w:val="22"/>
          <w:szCs w:val="22"/>
        </w:rPr>
        <w:t xml:space="preserve">and the structural equation model </w:t>
      </w:r>
      <w:r w:rsidR="000A4A46">
        <w:rPr>
          <w:rFonts w:ascii="Times New Roman" w:hAnsi="Times New Roman" w:cs="Times New Roman"/>
          <w:sz w:val="22"/>
          <w:szCs w:val="22"/>
        </w:rPr>
        <w:t>described in equation 1</w:t>
      </w:r>
      <w:r w:rsidR="00082754">
        <w:rPr>
          <w:rFonts w:ascii="Times New Roman" w:hAnsi="Times New Roman" w:cs="Times New Roman"/>
          <w:sz w:val="22"/>
          <w:szCs w:val="22"/>
        </w:rPr>
        <w:t xml:space="preserve"> </w:t>
      </w:r>
      <w:r w:rsidR="00832A5A">
        <w:rPr>
          <w:rFonts w:ascii="Times New Roman" w:hAnsi="Times New Roman" w:cs="Times New Roman"/>
          <w:sz w:val="22"/>
          <w:szCs w:val="22"/>
        </w:rPr>
        <w:t>collapses into a</w:t>
      </w:r>
      <w:r w:rsidR="00A66173">
        <w:rPr>
          <w:rFonts w:ascii="Times New Roman" w:hAnsi="Times New Roman" w:cs="Times New Roman"/>
          <w:sz w:val="22"/>
          <w:szCs w:val="22"/>
        </w:rPr>
        <w:t xml:space="preserve"> simple</w:t>
      </w:r>
      <w:r w:rsidR="00832A5A">
        <w:rPr>
          <w:rFonts w:ascii="Times New Roman" w:hAnsi="Times New Roman" w:cs="Times New Roman"/>
          <w:sz w:val="22"/>
          <w:szCs w:val="22"/>
        </w:rPr>
        <w:t xml:space="preserve"> linear regression</w:t>
      </w:r>
      <w:r w:rsidR="00E653D6">
        <w:rPr>
          <w:rFonts w:ascii="Times New Roman" w:hAnsi="Times New Roman" w:cs="Times New Roman"/>
          <w:sz w:val="22"/>
          <w:szCs w:val="22"/>
        </w:rPr>
        <w:t>, and</w:t>
      </w:r>
    </w:p>
    <w:p w14:paraId="78D5557D" w14:textId="3E97B86F" w:rsidR="00E653D6" w:rsidRPr="00E653D6" w:rsidRDefault="00D14DD9" w:rsidP="00E653D6">
      <w:pPr>
        <w:pStyle w:val="ListParagraph"/>
        <w:numPr>
          <w:ilvl w:val="0"/>
          <w:numId w:val="11"/>
        </w:numPr>
        <w:rPr>
          <w:rFonts w:ascii="Times New Roman" w:hAnsi="Times New Roman" w:cs="Times New Roman"/>
          <w:sz w:val="22"/>
          <w:szCs w:val="22"/>
        </w:rPr>
      </w:pPr>
      <w:r>
        <w:rPr>
          <w:rFonts w:ascii="Times New Roman" w:hAnsi="Times New Roman" w:cs="Times New Roman"/>
          <w:sz w:val="22"/>
          <w:szCs w:val="22"/>
        </w:rPr>
        <w:t>no environmental time-series are included</w:t>
      </w:r>
      <w:r w:rsidR="00DC4809">
        <w:rPr>
          <w:rFonts w:ascii="Times New Roman" w:hAnsi="Times New Roman" w:cs="Times New Roman"/>
          <w:sz w:val="22"/>
          <w:szCs w:val="22"/>
        </w:rPr>
        <w:t>.</w:t>
      </w:r>
    </w:p>
    <w:p w14:paraId="38BBA48C" w14:textId="77777777" w:rsidR="00C77AA3" w:rsidRDefault="00C77AA3" w:rsidP="00C77AA3">
      <w:pPr>
        <w:rPr>
          <w:rFonts w:ascii="Times New Roman" w:hAnsi="Times New Roman" w:cs="Times New Roman"/>
          <w:sz w:val="22"/>
          <w:szCs w:val="22"/>
        </w:rPr>
      </w:pPr>
    </w:p>
    <w:p w14:paraId="1B212D48" w14:textId="71649FAA" w:rsidR="00DC4809" w:rsidRDefault="009D01A1" w:rsidP="00C77AA3">
      <w:pPr>
        <w:rPr>
          <w:rFonts w:ascii="Times New Roman" w:hAnsi="Times New Roman" w:cs="Times New Roman"/>
          <w:sz w:val="22"/>
          <w:szCs w:val="22"/>
        </w:rPr>
      </w:pPr>
      <w:commentRangeStart w:id="50"/>
      <w:r>
        <w:rPr>
          <w:rFonts w:ascii="Times New Roman" w:hAnsi="Times New Roman" w:cs="Times New Roman"/>
          <w:sz w:val="22"/>
          <w:szCs w:val="22"/>
        </w:rPr>
        <w:t>The three models described above</w:t>
      </w:r>
      <w:r w:rsidR="00C77AA3">
        <w:rPr>
          <w:rFonts w:ascii="Times New Roman" w:hAnsi="Times New Roman" w:cs="Times New Roman"/>
          <w:sz w:val="22"/>
          <w:szCs w:val="22"/>
        </w:rPr>
        <w:t xml:space="preserve"> will then be evaluated against each o</w:t>
      </w:r>
      <w:r w:rsidR="008318E9">
        <w:rPr>
          <w:rFonts w:ascii="Times New Roman" w:hAnsi="Times New Roman" w:cs="Times New Roman"/>
          <w:sz w:val="22"/>
          <w:szCs w:val="22"/>
        </w:rPr>
        <w:t xml:space="preserve">ther </w:t>
      </w:r>
      <w:commentRangeEnd w:id="50"/>
      <w:r w:rsidR="0096221E">
        <w:rPr>
          <w:rStyle w:val="CommentReference"/>
        </w:rPr>
        <w:commentReference w:id="50"/>
      </w:r>
      <w:r w:rsidR="003F734D">
        <w:rPr>
          <w:rFonts w:ascii="Times New Roman" w:hAnsi="Times New Roman" w:cs="Times New Roman"/>
          <w:sz w:val="22"/>
          <w:szCs w:val="22"/>
        </w:rPr>
        <w:t xml:space="preserve">by comparing </w:t>
      </w:r>
      <w:r w:rsidR="00787ACB">
        <w:rPr>
          <w:rFonts w:ascii="Times New Roman" w:hAnsi="Times New Roman" w:cs="Times New Roman"/>
          <w:sz w:val="22"/>
          <w:szCs w:val="22"/>
        </w:rPr>
        <w:t>if</w:t>
      </w:r>
      <w:r w:rsidR="003F734D">
        <w:rPr>
          <w:rFonts w:ascii="Times New Roman" w:hAnsi="Times New Roman" w:cs="Times New Roman"/>
          <w:sz w:val="22"/>
          <w:szCs w:val="22"/>
        </w:rPr>
        <w:t xml:space="preserve"> model fits to recruitment age-composition data </w:t>
      </w:r>
      <w:r w:rsidR="00C17E13">
        <w:rPr>
          <w:rFonts w:ascii="Times New Roman" w:hAnsi="Times New Roman" w:cs="Times New Roman"/>
          <w:sz w:val="22"/>
          <w:szCs w:val="22"/>
        </w:rPr>
        <w:t>and</w:t>
      </w:r>
      <w:r w:rsidR="007D3255">
        <w:rPr>
          <w:rFonts w:ascii="Times New Roman" w:hAnsi="Times New Roman" w:cs="Times New Roman"/>
          <w:sz w:val="22"/>
          <w:szCs w:val="22"/>
        </w:rPr>
        <w:t xml:space="preserve"> </w:t>
      </w:r>
      <w:r w:rsidR="00C17E13">
        <w:rPr>
          <w:rFonts w:ascii="Times New Roman" w:hAnsi="Times New Roman" w:cs="Times New Roman"/>
          <w:sz w:val="22"/>
          <w:szCs w:val="22"/>
        </w:rPr>
        <w:t>or</w:t>
      </w:r>
      <w:r w:rsidR="0012354F">
        <w:rPr>
          <w:rFonts w:ascii="Times New Roman" w:hAnsi="Times New Roman" w:cs="Times New Roman"/>
          <w:sz w:val="22"/>
          <w:szCs w:val="22"/>
        </w:rPr>
        <w:t xml:space="preserve"> abundance indices (in</w:t>
      </w:r>
      <w:r w:rsidR="00BE1274">
        <w:rPr>
          <w:rFonts w:ascii="Times New Roman" w:hAnsi="Times New Roman" w:cs="Times New Roman"/>
          <w:sz w:val="22"/>
          <w:szCs w:val="22"/>
        </w:rPr>
        <w:t xml:space="preserve"> units of</w:t>
      </w:r>
      <w:r w:rsidR="0012354F">
        <w:rPr>
          <w:rFonts w:ascii="Times New Roman" w:hAnsi="Times New Roman" w:cs="Times New Roman"/>
          <w:sz w:val="22"/>
          <w:szCs w:val="22"/>
        </w:rPr>
        <w:t xml:space="preserve"> numbers) improve</w:t>
      </w:r>
      <w:r w:rsidR="009B756C">
        <w:rPr>
          <w:rFonts w:ascii="Times New Roman" w:hAnsi="Times New Roman" w:cs="Times New Roman"/>
          <w:sz w:val="22"/>
          <w:szCs w:val="22"/>
        </w:rPr>
        <w:t xml:space="preserve">. Additionally, </w:t>
      </w:r>
      <w:r w:rsidR="0054497D">
        <w:rPr>
          <w:rFonts w:ascii="Times New Roman" w:hAnsi="Times New Roman" w:cs="Times New Roman"/>
          <w:sz w:val="22"/>
          <w:szCs w:val="22"/>
        </w:rPr>
        <w:t xml:space="preserve">a </w:t>
      </w:r>
      <w:r w:rsidR="00F303E4">
        <w:rPr>
          <w:rFonts w:ascii="Times New Roman" w:hAnsi="Times New Roman" w:cs="Times New Roman"/>
          <w:sz w:val="22"/>
          <w:szCs w:val="22"/>
        </w:rPr>
        <w:t xml:space="preserve">retrospective analysis on recruitment </w:t>
      </w:r>
      <w:r w:rsidR="004636A7">
        <w:rPr>
          <w:rFonts w:ascii="Times New Roman" w:hAnsi="Times New Roman" w:cs="Times New Roman"/>
          <w:sz w:val="22"/>
          <w:szCs w:val="22"/>
        </w:rPr>
        <w:t>estimates</w:t>
      </w:r>
      <w:r w:rsidR="00D147DD">
        <w:rPr>
          <w:rFonts w:ascii="Times New Roman" w:hAnsi="Times New Roman" w:cs="Times New Roman"/>
          <w:sz w:val="22"/>
          <w:szCs w:val="22"/>
        </w:rPr>
        <w:t xml:space="preserve"> </w:t>
      </w:r>
      <w:r w:rsidR="00950EAA">
        <w:rPr>
          <w:rFonts w:ascii="Times New Roman" w:hAnsi="Times New Roman" w:cs="Times New Roman"/>
          <w:sz w:val="22"/>
          <w:szCs w:val="22"/>
        </w:rPr>
        <w:t>within the assessment framework (i.e., using Mohn’s rho)</w:t>
      </w:r>
      <w:r w:rsidR="00EB10C1">
        <w:rPr>
          <w:rFonts w:ascii="Times New Roman" w:hAnsi="Times New Roman" w:cs="Times New Roman"/>
          <w:sz w:val="22"/>
          <w:szCs w:val="22"/>
        </w:rPr>
        <w:t xml:space="preserve"> </w:t>
      </w:r>
      <w:r w:rsidR="00594918">
        <w:rPr>
          <w:rFonts w:ascii="Times New Roman" w:hAnsi="Times New Roman" w:cs="Times New Roman"/>
          <w:sz w:val="22"/>
          <w:szCs w:val="22"/>
        </w:rPr>
        <w:t>will</w:t>
      </w:r>
      <w:r w:rsidR="00EB10C1">
        <w:rPr>
          <w:rFonts w:ascii="Times New Roman" w:hAnsi="Times New Roman" w:cs="Times New Roman"/>
          <w:sz w:val="22"/>
          <w:szCs w:val="22"/>
        </w:rPr>
        <w:t xml:space="preserve"> be utilized to </w:t>
      </w:r>
      <w:commentRangeStart w:id="51"/>
      <w:r w:rsidR="00F93BE9">
        <w:rPr>
          <w:rFonts w:ascii="Times New Roman" w:hAnsi="Times New Roman" w:cs="Times New Roman"/>
          <w:sz w:val="22"/>
          <w:szCs w:val="22"/>
        </w:rPr>
        <w:t>compare the retrospective performance of different model configurations,</w:t>
      </w:r>
      <w:commentRangeEnd w:id="51"/>
      <w:r w:rsidR="003F7DCC">
        <w:rPr>
          <w:rStyle w:val="CommentReference"/>
        </w:rPr>
        <w:commentReference w:id="51"/>
      </w:r>
      <w:r w:rsidR="00F93BE9">
        <w:rPr>
          <w:rFonts w:ascii="Times New Roman" w:hAnsi="Times New Roman" w:cs="Times New Roman"/>
          <w:sz w:val="22"/>
          <w:szCs w:val="22"/>
        </w:rPr>
        <w:t xml:space="preserve"> which </w:t>
      </w:r>
      <w:r w:rsidR="00BE459A">
        <w:rPr>
          <w:rFonts w:ascii="Times New Roman" w:hAnsi="Times New Roman" w:cs="Times New Roman"/>
          <w:sz w:val="22"/>
          <w:szCs w:val="22"/>
        </w:rPr>
        <w:t>can</w:t>
      </w:r>
      <w:r w:rsidR="00F93BE9">
        <w:rPr>
          <w:rFonts w:ascii="Times New Roman" w:hAnsi="Times New Roman" w:cs="Times New Roman"/>
          <w:sz w:val="22"/>
          <w:szCs w:val="22"/>
        </w:rPr>
        <w:t xml:space="preserve"> </w:t>
      </w:r>
      <w:r w:rsidR="00613066">
        <w:rPr>
          <w:rFonts w:ascii="Times New Roman" w:hAnsi="Times New Roman" w:cs="Times New Roman"/>
          <w:sz w:val="22"/>
          <w:szCs w:val="22"/>
        </w:rPr>
        <w:t xml:space="preserve">help elucidate the most appropriate predictors and model structures. Lastly, </w:t>
      </w:r>
      <w:r w:rsidR="00294A26">
        <w:rPr>
          <w:rFonts w:ascii="Times New Roman" w:hAnsi="Times New Roman" w:cs="Times New Roman"/>
          <w:sz w:val="22"/>
          <w:szCs w:val="22"/>
        </w:rPr>
        <w:t xml:space="preserve">if the incorporation of these environmental </w:t>
      </w:r>
      <w:r w:rsidR="00DC4809">
        <w:rPr>
          <w:rFonts w:ascii="Times New Roman" w:hAnsi="Times New Roman" w:cs="Times New Roman"/>
          <w:sz w:val="22"/>
          <w:szCs w:val="22"/>
        </w:rPr>
        <w:t xml:space="preserve">variables explains additional variability in the recruitment function, </w:t>
      </w:r>
      <w:r w:rsidR="00B222A1">
        <w:rPr>
          <w:rFonts w:ascii="Times New Roman" w:hAnsi="Times New Roman" w:cs="Times New Roman"/>
          <w:sz w:val="22"/>
          <w:szCs w:val="22"/>
        </w:rPr>
        <w:t xml:space="preserve">the </w:t>
      </w:r>
      <w:r w:rsidR="002837E3">
        <w:rPr>
          <w:rFonts w:ascii="Times New Roman" w:hAnsi="Times New Roman" w:cs="Times New Roman"/>
          <w:sz w:val="22"/>
          <w:szCs w:val="22"/>
        </w:rPr>
        <w:t xml:space="preserve">estimated </w:t>
      </w:r>
      <w:r w:rsidR="00B222A1">
        <w:rPr>
          <w:rFonts w:ascii="Times New Roman" w:hAnsi="Times New Roman" w:cs="Times New Roman"/>
          <w:sz w:val="22"/>
          <w:szCs w:val="22"/>
        </w:rPr>
        <w:lastRenderedPageBreak/>
        <w:t xml:space="preserve">value of </w:t>
      </w:r>
      <m:oMath>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σ</m:t>
            </m:r>
          </m:e>
          <m:sup>
            <m:r>
              <w:rPr>
                <w:rFonts w:ascii="Cambria Math" w:eastAsiaTheme="minorEastAsia" w:hAnsi="Cambria Math" w:cs="Times New Roman"/>
                <w:sz w:val="22"/>
                <w:szCs w:val="22"/>
              </w:rPr>
              <m:t>2</m:t>
            </m:r>
          </m:sup>
        </m:sSup>
      </m:oMath>
      <w:r w:rsidR="00B3320C">
        <w:rPr>
          <w:rFonts w:ascii="Times New Roman" w:eastAsiaTheme="minorEastAsia" w:hAnsi="Times New Roman" w:cs="Times New Roman"/>
          <w:sz w:val="22"/>
          <w:szCs w:val="22"/>
        </w:rPr>
        <w:t xml:space="preserve"> would decrease, which could be used as </w:t>
      </w:r>
      <w:commentRangeStart w:id="52"/>
      <w:r w:rsidR="00B3320C">
        <w:rPr>
          <w:rFonts w:ascii="Times New Roman" w:eastAsiaTheme="minorEastAsia" w:hAnsi="Times New Roman" w:cs="Times New Roman"/>
          <w:sz w:val="22"/>
          <w:szCs w:val="22"/>
        </w:rPr>
        <w:t>another metric to evaluate the utility of these environmental indices</w:t>
      </w:r>
      <w:commentRangeEnd w:id="52"/>
      <w:r w:rsidR="003F7DCC">
        <w:rPr>
          <w:rStyle w:val="CommentReference"/>
        </w:rPr>
        <w:commentReference w:id="52"/>
      </w:r>
      <w:r w:rsidR="00DE752D">
        <w:rPr>
          <w:rFonts w:ascii="Times New Roman" w:eastAsiaTheme="minorEastAsia" w:hAnsi="Times New Roman" w:cs="Times New Roman"/>
          <w:sz w:val="22"/>
          <w:szCs w:val="22"/>
        </w:rPr>
        <w:t xml:space="preserve"> (</w:t>
      </w:r>
      <w:r w:rsidR="00C6630B">
        <w:rPr>
          <w:rFonts w:ascii="Times New Roman" w:eastAsiaTheme="minorEastAsia" w:hAnsi="Times New Roman" w:cs="Times New Roman"/>
          <w:sz w:val="22"/>
          <w:szCs w:val="22"/>
        </w:rPr>
        <w:t>e.g.,</w:t>
      </w:r>
      <w:r w:rsidR="00DE752D">
        <w:rPr>
          <w:rFonts w:ascii="Times New Roman" w:eastAsiaTheme="minorEastAsia" w:hAnsi="Times New Roman" w:cs="Times New Roman"/>
          <w:sz w:val="22"/>
          <w:szCs w:val="22"/>
        </w:rPr>
        <w:t xml:space="preserve"> the percent </w:t>
      </w:r>
      <w:r w:rsidR="008A2F9F">
        <w:rPr>
          <w:rFonts w:ascii="Times New Roman" w:eastAsiaTheme="minorEastAsia" w:hAnsi="Times New Roman" w:cs="Times New Roman"/>
          <w:sz w:val="22"/>
          <w:szCs w:val="22"/>
        </w:rPr>
        <w:t>change</w:t>
      </w:r>
      <w:r w:rsidR="00DE752D">
        <w:rPr>
          <w:rFonts w:ascii="Times New Roman" w:eastAsiaTheme="minorEastAsia" w:hAnsi="Times New Roman" w:cs="Times New Roman"/>
          <w:sz w:val="22"/>
          <w:szCs w:val="22"/>
        </w:rPr>
        <w:t xml:space="preserve"> in process variance</w:t>
      </w:r>
      <w:r w:rsidR="00084375">
        <w:rPr>
          <w:rFonts w:ascii="Times New Roman" w:eastAsiaTheme="minorEastAsia" w:hAnsi="Times New Roman" w:cs="Times New Roman"/>
          <w:sz w:val="22"/>
          <w:szCs w:val="22"/>
        </w:rPr>
        <w:t xml:space="preserve"> among models</w:t>
      </w:r>
      <w:r w:rsidR="00DE752D">
        <w:rPr>
          <w:rFonts w:ascii="Times New Roman" w:eastAsiaTheme="minorEastAsia" w:hAnsi="Times New Roman" w:cs="Times New Roman"/>
          <w:sz w:val="22"/>
          <w:szCs w:val="22"/>
        </w:rPr>
        <w:t>)</w:t>
      </w:r>
      <w:r w:rsidR="00B3320C">
        <w:rPr>
          <w:rFonts w:ascii="Times New Roman" w:eastAsiaTheme="minorEastAsia" w:hAnsi="Times New Roman" w:cs="Times New Roman"/>
          <w:sz w:val="22"/>
          <w:szCs w:val="22"/>
        </w:rPr>
        <w:t>.</w:t>
      </w:r>
      <w:r w:rsidR="0028239A">
        <w:rPr>
          <w:rFonts w:ascii="Times New Roman" w:eastAsiaTheme="minorEastAsia" w:hAnsi="Times New Roman" w:cs="Times New Roman"/>
          <w:sz w:val="22"/>
          <w:szCs w:val="22"/>
        </w:rPr>
        <w:t xml:space="preserve"> </w:t>
      </w:r>
      <w:r w:rsidR="00B3320C">
        <w:rPr>
          <w:rFonts w:ascii="Times New Roman" w:eastAsiaTheme="minorEastAsia" w:hAnsi="Times New Roman" w:cs="Times New Roman"/>
          <w:sz w:val="22"/>
          <w:szCs w:val="22"/>
        </w:rPr>
        <w:t xml:space="preserve"> </w:t>
      </w:r>
    </w:p>
    <w:p w14:paraId="4D1F1AEC" w14:textId="77777777" w:rsidR="00DC4809" w:rsidRDefault="00DC4809" w:rsidP="00C77AA3">
      <w:pPr>
        <w:rPr>
          <w:rFonts w:ascii="Times New Roman" w:hAnsi="Times New Roman" w:cs="Times New Roman"/>
          <w:sz w:val="22"/>
          <w:szCs w:val="22"/>
        </w:rPr>
      </w:pPr>
    </w:p>
    <w:p w14:paraId="08AF033A" w14:textId="135DDC5F" w:rsidR="00BE2C56" w:rsidRDefault="00131BBD" w:rsidP="00B90F2F">
      <w:pPr>
        <w:rPr>
          <w:rFonts w:ascii="Times New Roman" w:hAnsi="Times New Roman" w:cs="Times New Roman"/>
          <w:sz w:val="22"/>
          <w:szCs w:val="22"/>
        </w:rPr>
      </w:pPr>
      <w:r>
        <w:rPr>
          <w:rFonts w:ascii="Times New Roman" w:hAnsi="Times New Roman" w:cs="Times New Roman"/>
          <w:sz w:val="22"/>
          <w:szCs w:val="22"/>
        </w:rPr>
        <w:tab/>
      </w:r>
      <w:r w:rsidR="009F63FD">
        <w:rPr>
          <w:rFonts w:ascii="Times New Roman" w:hAnsi="Times New Roman" w:cs="Times New Roman"/>
          <w:sz w:val="22"/>
          <w:szCs w:val="22"/>
        </w:rPr>
        <w:t>The outcomes derived</w:t>
      </w:r>
      <w:r>
        <w:rPr>
          <w:rFonts w:ascii="Times New Roman" w:hAnsi="Times New Roman" w:cs="Times New Roman"/>
          <w:sz w:val="22"/>
          <w:szCs w:val="22"/>
        </w:rPr>
        <w:t xml:space="preserve"> from this fra</w:t>
      </w:r>
      <w:r w:rsidR="009866D5">
        <w:rPr>
          <w:rFonts w:ascii="Times New Roman" w:hAnsi="Times New Roman" w:cs="Times New Roman"/>
          <w:sz w:val="22"/>
          <w:szCs w:val="22"/>
        </w:rPr>
        <w:t xml:space="preserve">mework will improve our </w:t>
      </w:r>
      <w:r w:rsidR="000841CC">
        <w:rPr>
          <w:rFonts w:ascii="Times New Roman" w:hAnsi="Times New Roman" w:cs="Times New Roman"/>
          <w:sz w:val="22"/>
          <w:szCs w:val="22"/>
        </w:rPr>
        <w:t>mechanistic</w:t>
      </w:r>
      <w:r w:rsidR="009866D5">
        <w:rPr>
          <w:rFonts w:ascii="Times New Roman" w:hAnsi="Times New Roman" w:cs="Times New Roman"/>
          <w:sz w:val="22"/>
          <w:szCs w:val="22"/>
        </w:rPr>
        <w:t xml:space="preserve"> understanding of </w:t>
      </w:r>
      <w:r w:rsidR="000841CC">
        <w:rPr>
          <w:rFonts w:ascii="Times New Roman" w:hAnsi="Times New Roman" w:cs="Times New Roman"/>
          <w:sz w:val="22"/>
          <w:szCs w:val="22"/>
        </w:rPr>
        <w:t xml:space="preserve">how </w:t>
      </w:r>
      <w:r w:rsidR="009F63FD">
        <w:rPr>
          <w:rFonts w:ascii="Times New Roman" w:hAnsi="Times New Roman" w:cs="Times New Roman"/>
          <w:sz w:val="22"/>
          <w:szCs w:val="22"/>
        </w:rPr>
        <w:t>various</w:t>
      </w:r>
      <w:r w:rsidR="000841CC">
        <w:rPr>
          <w:rFonts w:ascii="Times New Roman" w:hAnsi="Times New Roman" w:cs="Times New Roman"/>
          <w:sz w:val="22"/>
          <w:szCs w:val="22"/>
        </w:rPr>
        <w:t xml:space="preserve"> environmental </w:t>
      </w:r>
      <w:r w:rsidR="00106DDC">
        <w:rPr>
          <w:rFonts w:ascii="Times New Roman" w:hAnsi="Times New Roman" w:cs="Times New Roman"/>
          <w:sz w:val="22"/>
          <w:szCs w:val="22"/>
        </w:rPr>
        <w:t>variables</w:t>
      </w:r>
      <w:r w:rsidR="000841CC">
        <w:rPr>
          <w:rFonts w:ascii="Times New Roman" w:hAnsi="Times New Roman" w:cs="Times New Roman"/>
          <w:sz w:val="22"/>
          <w:szCs w:val="22"/>
        </w:rPr>
        <w:t xml:space="preserve"> influence the recruitment success of Alaska sablefish</w:t>
      </w:r>
      <w:r w:rsidR="00CA35C9">
        <w:rPr>
          <w:rFonts w:ascii="Times New Roman" w:hAnsi="Times New Roman" w:cs="Times New Roman"/>
          <w:sz w:val="22"/>
          <w:szCs w:val="22"/>
        </w:rPr>
        <w:t xml:space="preserve">, enabling us to better </w:t>
      </w:r>
      <w:r w:rsidR="00E50C89">
        <w:rPr>
          <w:rFonts w:ascii="Times New Roman" w:hAnsi="Times New Roman" w:cs="Times New Roman"/>
          <w:sz w:val="22"/>
          <w:szCs w:val="22"/>
        </w:rPr>
        <w:t>capture</w:t>
      </w:r>
      <w:r w:rsidR="00106DDC">
        <w:rPr>
          <w:rFonts w:ascii="Times New Roman" w:hAnsi="Times New Roman" w:cs="Times New Roman"/>
          <w:sz w:val="22"/>
          <w:szCs w:val="22"/>
        </w:rPr>
        <w:t xml:space="preserve"> ongoing changes within the environment.</w:t>
      </w:r>
      <w:r w:rsidR="005A3198">
        <w:rPr>
          <w:rFonts w:ascii="Times New Roman" w:hAnsi="Times New Roman" w:cs="Times New Roman"/>
          <w:sz w:val="22"/>
          <w:szCs w:val="22"/>
        </w:rPr>
        <w:t xml:space="preserve"> </w:t>
      </w:r>
      <w:r w:rsidR="0013474C">
        <w:rPr>
          <w:rFonts w:ascii="Times New Roman" w:hAnsi="Times New Roman" w:cs="Times New Roman"/>
          <w:sz w:val="22"/>
          <w:szCs w:val="22"/>
        </w:rPr>
        <w:t xml:space="preserve">If </w:t>
      </w:r>
      <w:r w:rsidR="006952BA">
        <w:rPr>
          <w:rFonts w:ascii="Times New Roman" w:hAnsi="Times New Roman" w:cs="Times New Roman"/>
          <w:sz w:val="22"/>
          <w:szCs w:val="22"/>
        </w:rPr>
        <w:t xml:space="preserve">substantive environmental relationships are detected utilizing this framework, it is </w:t>
      </w:r>
      <w:r w:rsidR="00872E51">
        <w:rPr>
          <w:rFonts w:ascii="Times New Roman" w:hAnsi="Times New Roman" w:cs="Times New Roman"/>
          <w:sz w:val="22"/>
          <w:szCs w:val="22"/>
        </w:rPr>
        <w:t>expected</w:t>
      </w:r>
      <w:r w:rsidR="006952BA">
        <w:rPr>
          <w:rFonts w:ascii="Times New Roman" w:hAnsi="Times New Roman" w:cs="Times New Roman"/>
          <w:sz w:val="22"/>
          <w:szCs w:val="22"/>
        </w:rPr>
        <w:t xml:space="preserve"> that</w:t>
      </w:r>
      <w:r w:rsidR="009B19E6">
        <w:rPr>
          <w:rFonts w:ascii="Times New Roman" w:hAnsi="Times New Roman" w:cs="Times New Roman"/>
          <w:sz w:val="22"/>
          <w:szCs w:val="22"/>
        </w:rPr>
        <w:t xml:space="preserve"> </w:t>
      </w:r>
      <w:r w:rsidR="003D53A4">
        <w:rPr>
          <w:rFonts w:ascii="Times New Roman" w:hAnsi="Times New Roman" w:cs="Times New Roman"/>
          <w:sz w:val="22"/>
          <w:szCs w:val="22"/>
        </w:rPr>
        <w:t xml:space="preserve">the uncertainty from </w:t>
      </w:r>
      <w:r w:rsidR="00684D0C">
        <w:rPr>
          <w:rFonts w:ascii="Times New Roman" w:hAnsi="Times New Roman" w:cs="Times New Roman"/>
          <w:sz w:val="22"/>
          <w:szCs w:val="22"/>
        </w:rPr>
        <w:t xml:space="preserve">recruitment </w:t>
      </w:r>
      <w:r w:rsidR="00114699">
        <w:rPr>
          <w:rFonts w:ascii="Times New Roman" w:hAnsi="Times New Roman" w:cs="Times New Roman"/>
          <w:sz w:val="22"/>
          <w:szCs w:val="22"/>
        </w:rPr>
        <w:t>estimates</w:t>
      </w:r>
      <w:r w:rsidR="003D53A4">
        <w:rPr>
          <w:rFonts w:ascii="Times New Roman" w:hAnsi="Times New Roman" w:cs="Times New Roman"/>
          <w:sz w:val="22"/>
          <w:szCs w:val="22"/>
        </w:rPr>
        <w:t xml:space="preserve"> will be </w:t>
      </w:r>
      <w:r w:rsidR="007B615D">
        <w:rPr>
          <w:rFonts w:ascii="Times New Roman" w:hAnsi="Times New Roman" w:cs="Times New Roman"/>
          <w:sz w:val="22"/>
          <w:szCs w:val="22"/>
        </w:rPr>
        <w:t>reduced</w:t>
      </w:r>
      <w:r w:rsidR="00DE3313">
        <w:rPr>
          <w:rFonts w:ascii="Times New Roman" w:hAnsi="Times New Roman" w:cs="Times New Roman"/>
          <w:sz w:val="22"/>
          <w:szCs w:val="22"/>
        </w:rPr>
        <w:t>.</w:t>
      </w:r>
      <w:r w:rsidR="003D23AF">
        <w:rPr>
          <w:rFonts w:ascii="Times New Roman" w:hAnsi="Times New Roman" w:cs="Times New Roman"/>
          <w:sz w:val="22"/>
          <w:szCs w:val="22"/>
        </w:rPr>
        <w:t xml:space="preserve"> This reduction in recruitment uncertainty has the potential to improve the </w:t>
      </w:r>
      <w:r w:rsidR="006C4EDD">
        <w:rPr>
          <w:rFonts w:ascii="Times New Roman" w:hAnsi="Times New Roman" w:cs="Times New Roman"/>
          <w:sz w:val="22"/>
          <w:szCs w:val="22"/>
        </w:rPr>
        <w:t>accuracy</w:t>
      </w:r>
      <w:r w:rsidR="003D23AF">
        <w:rPr>
          <w:rFonts w:ascii="Times New Roman" w:hAnsi="Times New Roman" w:cs="Times New Roman"/>
          <w:sz w:val="22"/>
          <w:szCs w:val="22"/>
        </w:rPr>
        <w:t xml:space="preserve"> of biomass</w:t>
      </w:r>
      <w:r w:rsidR="006C4EDD">
        <w:rPr>
          <w:rFonts w:ascii="Times New Roman" w:hAnsi="Times New Roman" w:cs="Times New Roman"/>
          <w:sz w:val="22"/>
          <w:szCs w:val="22"/>
        </w:rPr>
        <w:t xml:space="preserve"> and recruitment </w:t>
      </w:r>
      <w:r w:rsidR="00B90F2F">
        <w:rPr>
          <w:rFonts w:ascii="Times New Roman" w:hAnsi="Times New Roman" w:cs="Times New Roman"/>
          <w:sz w:val="22"/>
          <w:szCs w:val="22"/>
        </w:rPr>
        <w:t>estimates</w:t>
      </w:r>
      <w:r w:rsidR="006C4EDD">
        <w:rPr>
          <w:rFonts w:ascii="Times New Roman" w:hAnsi="Times New Roman" w:cs="Times New Roman"/>
          <w:sz w:val="22"/>
          <w:szCs w:val="22"/>
        </w:rPr>
        <w:t xml:space="preserve">, with the potential for more realistic population projections, </w:t>
      </w:r>
      <w:r w:rsidR="00B90F2F">
        <w:rPr>
          <w:rFonts w:ascii="Times New Roman" w:hAnsi="Times New Roman" w:cs="Times New Roman"/>
          <w:sz w:val="22"/>
          <w:szCs w:val="22"/>
        </w:rPr>
        <w:t xml:space="preserve">thereby providing invaluable support for more informed and effective management decisions. Ultimately, the proposed framework will </w:t>
      </w:r>
      <w:r w:rsidR="007D6CA8">
        <w:rPr>
          <w:rFonts w:ascii="Times New Roman" w:hAnsi="Times New Roman" w:cs="Times New Roman"/>
          <w:sz w:val="22"/>
          <w:szCs w:val="22"/>
        </w:rPr>
        <w:t xml:space="preserve">contribute to the advancement of ecosystem-based fisheries management practices for </w:t>
      </w:r>
      <w:r w:rsidR="00303368">
        <w:rPr>
          <w:rFonts w:ascii="Times New Roman" w:hAnsi="Times New Roman" w:cs="Times New Roman"/>
          <w:sz w:val="22"/>
          <w:szCs w:val="22"/>
        </w:rPr>
        <w:t>Alaska</w:t>
      </w:r>
      <w:r w:rsidR="007D6CA8">
        <w:rPr>
          <w:rFonts w:ascii="Times New Roman" w:hAnsi="Times New Roman" w:cs="Times New Roman"/>
          <w:sz w:val="22"/>
          <w:szCs w:val="22"/>
        </w:rPr>
        <w:t xml:space="preserve"> sablefish, </w:t>
      </w:r>
      <w:r w:rsidR="00303368">
        <w:rPr>
          <w:rFonts w:ascii="Times New Roman" w:hAnsi="Times New Roman" w:cs="Times New Roman"/>
          <w:sz w:val="22"/>
          <w:szCs w:val="22"/>
        </w:rPr>
        <w:t>enabling</w:t>
      </w:r>
      <w:r w:rsidR="007D6CA8">
        <w:rPr>
          <w:rFonts w:ascii="Times New Roman" w:hAnsi="Times New Roman" w:cs="Times New Roman"/>
          <w:sz w:val="22"/>
          <w:szCs w:val="22"/>
        </w:rPr>
        <w:t xml:space="preserve"> both decision makers and stakeholders to adopt more adaptive management </w:t>
      </w:r>
      <w:r w:rsidR="00DD4239">
        <w:rPr>
          <w:rFonts w:ascii="Times New Roman" w:hAnsi="Times New Roman" w:cs="Times New Roman"/>
          <w:sz w:val="22"/>
          <w:szCs w:val="22"/>
        </w:rPr>
        <w:t xml:space="preserve">and harvesting approaches. </w:t>
      </w:r>
    </w:p>
    <w:p w14:paraId="63902DD2" w14:textId="77777777" w:rsidR="00BE2C56" w:rsidRDefault="00BE2C56" w:rsidP="00C77AA3">
      <w:pPr>
        <w:rPr>
          <w:rFonts w:ascii="Times New Roman" w:hAnsi="Times New Roman" w:cs="Times New Roman"/>
          <w:sz w:val="22"/>
          <w:szCs w:val="22"/>
        </w:rPr>
      </w:pPr>
    </w:p>
    <w:p w14:paraId="5BC43DCC" w14:textId="77777777" w:rsidR="00845A15" w:rsidRDefault="00845A15" w:rsidP="00845A15">
      <w:pPr>
        <w:pStyle w:val="Heading1"/>
      </w:pPr>
      <w:r>
        <w:t>Figures</w:t>
      </w:r>
    </w:p>
    <w:p w14:paraId="7D580830" w14:textId="2532C1C3" w:rsidR="003C5D24" w:rsidRDefault="00AA4A68" w:rsidP="00845A15">
      <w:pPr>
        <w:pStyle w:val="Heading1"/>
      </w:pPr>
      <w:r>
        <w:rPr>
          <w:noProof/>
        </w:rPr>
        <w:drawing>
          <wp:inline distT="0" distB="0" distL="0" distR="0" wp14:anchorId="274021BE" wp14:editId="4EA5D449">
            <wp:extent cx="5943600" cy="3343275"/>
            <wp:effectExtent l="0" t="0" r="0" b="0"/>
            <wp:docPr id="1035385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3853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3C5D24">
        <w:t xml:space="preserve">  </w:t>
      </w:r>
    </w:p>
    <w:p w14:paraId="58D3A109" w14:textId="77777777" w:rsidR="00F95CF2" w:rsidRPr="00821CD4" w:rsidRDefault="005D1773" w:rsidP="00F95CF2">
      <w:pPr>
        <w:rPr>
          <w:rFonts w:ascii="Times New Roman" w:hAnsi="Times New Roman" w:cs="Times New Roman"/>
          <w:sz w:val="22"/>
          <w:szCs w:val="22"/>
        </w:rPr>
      </w:pPr>
      <w:commentRangeStart w:id="53"/>
      <w:r w:rsidRPr="00821CD4">
        <w:rPr>
          <w:rFonts w:ascii="Times New Roman" w:hAnsi="Times New Roman" w:cs="Times New Roman"/>
          <w:sz w:val="22"/>
          <w:szCs w:val="22"/>
        </w:rPr>
        <w:t>Figure 1</w:t>
      </w:r>
      <w:commentRangeEnd w:id="53"/>
      <w:r w:rsidR="006C4375">
        <w:rPr>
          <w:rStyle w:val="CommentReference"/>
        </w:rPr>
        <w:commentReference w:id="53"/>
      </w:r>
      <w:r w:rsidRPr="00821CD4">
        <w:rPr>
          <w:rFonts w:ascii="Times New Roman" w:hAnsi="Times New Roman" w:cs="Times New Roman"/>
          <w:sz w:val="22"/>
          <w:szCs w:val="22"/>
        </w:rPr>
        <w:t>: Hypothesized relationship</w:t>
      </w:r>
      <w:r w:rsidR="00842E64" w:rsidRPr="00821CD4">
        <w:rPr>
          <w:rFonts w:ascii="Times New Roman" w:hAnsi="Times New Roman" w:cs="Times New Roman"/>
          <w:sz w:val="22"/>
          <w:szCs w:val="22"/>
        </w:rPr>
        <w:t xml:space="preserve"> (and associated signs)</w:t>
      </w:r>
      <w:r w:rsidRPr="00821CD4">
        <w:rPr>
          <w:rFonts w:ascii="Times New Roman" w:hAnsi="Times New Roman" w:cs="Times New Roman"/>
          <w:sz w:val="22"/>
          <w:szCs w:val="22"/>
        </w:rPr>
        <w:t xml:space="preserve"> between environmental variables and their impact on recruitment. </w:t>
      </w:r>
      <w:r w:rsidR="00491E3A" w:rsidRPr="00821CD4">
        <w:rPr>
          <w:rFonts w:ascii="Times New Roman" w:hAnsi="Times New Roman" w:cs="Times New Roman"/>
          <w:sz w:val="22"/>
          <w:szCs w:val="22"/>
        </w:rPr>
        <w:t>Arrows depicted in this figure relate exogenous variables to endogenous variables</w:t>
      </w:r>
      <w:r w:rsidR="008D036B" w:rsidRPr="00821CD4">
        <w:rPr>
          <w:rFonts w:ascii="Times New Roman" w:hAnsi="Times New Roman" w:cs="Times New Roman"/>
          <w:sz w:val="22"/>
          <w:szCs w:val="22"/>
        </w:rPr>
        <w:t xml:space="preserve"> </w:t>
      </w:r>
      <w:r w:rsidR="00D61DD0" w:rsidRPr="00821CD4">
        <w:rPr>
          <w:rFonts w:ascii="Times New Roman" w:hAnsi="Times New Roman" w:cs="Times New Roman"/>
          <w:sz w:val="22"/>
          <w:szCs w:val="22"/>
        </w:rPr>
        <w:t xml:space="preserve">(i.e., </w:t>
      </w:r>
      <w:r w:rsidR="00920E65" w:rsidRPr="00821CD4">
        <w:rPr>
          <w:rFonts w:ascii="Times New Roman" w:hAnsi="Times New Roman" w:cs="Times New Roman"/>
          <w:sz w:val="22"/>
          <w:szCs w:val="22"/>
        </w:rPr>
        <w:t>relationship</w:t>
      </w:r>
      <w:r w:rsidR="00D61DD0" w:rsidRPr="00821CD4">
        <w:rPr>
          <w:rFonts w:ascii="Times New Roman" w:hAnsi="Times New Roman" w:cs="Times New Roman"/>
          <w:sz w:val="22"/>
          <w:szCs w:val="22"/>
        </w:rPr>
        <w:t xml:space="preserve"> of explanatory variables to response variable) </w:t>
      </w:r>
      <w:r w:rsidR="008D036B" w:rsidRPr="00821CD4">
        <w:rPr>
          <w:rFonts w:ascii="Times New Roman" w:hAnsi="Times New Roman" w:cs="Times New Roman"/>
          <w:sz w:val="22"/>
          <w:szCs w:val="22"/>
        </w:rPr>
        <w:t xml:space="preserve">(note that the length of the arrows are not meant to indicate </w:t>
      </w:r>
      <w:r w:rsidR="00B23231" w:rsidRPr="00821CD4">
        <w:rPr>
          <w:rFonts w:ascii="Times New Roman" w:hAnsi="Times New Roman" w:cs="Times New Roman"/>
          <w:sz w:val="22"/>
          <w:szCs w:val="22"/>
        </w:rPr>
        <w:t xml:space="preserve">the strength of the expected </w:t>
      </w:r>
      <w:r w:rsidR="00822EC1" w:rsidRPr="00821CD4">
        <w:rPr>
          <w:rFonts w:ascii="Times New Roman" w:hAnsi="Times New Roman" w:cs="Times New Roman"/>
          <w:sz w:val="22"/>
          <w:szCs w:val="22"/>
        </w:rPr>
        <w:t>relationship but</w:t>
      </w:r>
      <w:r w:rsidR="00B23231" w:rsidRPr="00821CD4">
        <w:rPr>
          <w:rFonts w:ascii="Times New Roman" w:hAnsi="Times New Roman" w:cs="Times New Roman"/>
          <w:sz w:val="22"/>
          <w:szCs w:val="22"/>
        </w:rPr>
        <w:t xml:space="preserve"> were lengthened for illustration purposes). </w:t>
      </w:r>
      <w:r w:rsidR="00842E64" w:rsidRPr="00821CD4">
        <w:rPr>
          <w:rFonts w:ascii="Times New Roman" w:hAnsi="Times New Roman" w:cs="Times New Roman"/>
          <w:sz w:val="22"/>
          <w:szCs w:val="22"/>
        </w:rPr>
        <w:t xml:space="preserve"> </w:t>
      </w:r>
    </w:p>
    <w:p w14:paraId="566C8F37" w14:textId="77777777" w:rsidR="00F95CF2" w:rsidRDefault="00F95CF2" w:rsidP="00F95CF2">
      <w:pPr>
        <w:pStyle w:val="Heading1"/>
      </w:pPr>
    </w:p>
    <w:p w14:paraId="652AA080" w14:textId="77777777" w:rsidR="00977E55" w:rsidRDefault="00977E55" w:rsidP="00F95CF2">
      <w:pPr>
        <w:pStyle w:val="Heading1"/>
      </w:pPr>
    </w:p>
    <w:p w14:paraId="34385EE0" w14:textId="49127BF7" w:rsidR="0006183A" w:rsidRDefault="0006183A" w:rsidP="00F95CF2">
      <w:pPr>
        <w:pStyle w:val="Heading1"/>
      </w:pPr>
      <w:r>
        <w:t>References</w:t>
      </w:r>
    </w:p>
    <w:p w14:paraId="06D8AE3D" w14:textId="77777777" w:rsidR="00C17E13" w:rsidRPr="0089223F" w:rsidRDefault="00C17E13" w:rsidP="00C17E13">
      <w:pPr>
        <w:pStyle w:val="Bibliography"/>
        <w:rPr>
          <w:rFonts w:cs="Times New Roman"/>
          <w:sz w:val="22"/>
        </w:rPr>
      </w:pPr>
      <w:r w:rsidRPr="0089223F">
        <w:rPr>
          <w:rFonts w:cs="Times New Roman"/>
          <w:sz w:val="22"/>
        </w:rPr>
        <w:fldChar w:fldCharType="begin"/>
      </w:r>
      <w:r w:rsidRPr="0089223F">
        <w:rPr>
          <w:rFonts w:cs="Times New Roman"/>
          <w:sz w:val="22"/>
        </w:rPr>
        <w:instrText xml:space="preserve"> ADDIN ZOTERO_BIBL {"uncited":[],"omitted":[],"custom":[]} CSL_BIBLIOGRAPHY </w:instrText>
      </w:r>
      <w:r w:rsidRPr="0089223F">
        <w:rPr>
          <w:rFonts w:cs="Times New Roman"/>
          <w:sz w:val="22"/>
        </w:rPr>
        <w:fldChar w:fldCharType="separate"/>
      </w:r>
      <w:r w:rsidRPr="0089223F">
        <w:rPr>
          <w:rFonts w:cs="Times New Roman"/>
          <w:sz w:val="22"/>
        </w:rPr>
        <w:t xml:space="preserve">Atwood, E., Duffy‐Anderson, J.T., Horne, J.K., and Ladd, C. 2010. Influence of mesoscale eddies on ichthyoplankton assemblages in the Gulf of Alaska. Fisheries Oceanography </w:t>
      </w:r>
      <w:r w:rsidRPr="0089223F">
        <w:rPr>
          <w:rFonts w:cs="Times New Roman"/>
          <w:b/>
          <w:bCs/>
          <w:sz w:val="22"/>
        </w:rPr>
        <w:t>19</w:t>
      </w:r>
      <w:r w:rsidRPr="0089223F">
        <w:rPr>
          <w:rFonts w:cs="Times New Roman"/>
          <w:sz w:val="22"/>
        </w:rPr>
        <w:t>(6): 493–507. doi:10.1111/j.1365-2419.2010.00559.x.</w:t>
      </w:r>
    </w:p>
    <w:p w14:paraId="41A10817" w14:textId="77777777" w:rsidR="00C17E13" w:rsidRPr="0089223F" w:rsidRDefault="00C17E13" w:rsidP="00C17E13">
      <w:pPr>
        <w:pStyle w:val="Bibliography"/>
        <w:rPr>
          <w:rFonts w:cs="Times New Roman"/>
          <w:sz w:val="22"/>
        </w:rPr>
      </w:pPr>
      <w:r w:rsidRPr="0089223F">
        <w:rPr>
          <w:rFonts w:cs="Times New Roman"/>
          <w:sz w:val="22"/>
        </w:rPr>
        <w:t xml:space="preserve">Barbeaux, S.J., Holsman, K., and Zador, S. 2020. Marine Heatwave Stress Test of Ecosystem-Based Fisheries Management in the Gulf of Alaska Pacific Cod Fishery. Front. Mar. Sci. </w:t>
      </w:r>
      <w:r w:rsidRPr="0089223F">
        <w:rPr>
          <w:rFonts w:cs="Times New Roman"/>
          <w:b/>
          <w:bCs/>
          <w:sz w:val="22"/>
        </w:rPr>
        <w:t>7</w:t>
      </w:r>
      <w:r w:rsidRPr="0089223F">
        <w:rPr>
          <w:rFonts w:cs="Times New Roman"/>
          <w:sz w:val="22"/>
        </w:rPr>
        <w:t>: 703. doi:10.3389/fmars.2020.00703.</w:t>
      </w:r>
    </w:p>
    <w:p w14:paraId="59C04175" w14:textId="77777777" w:rsidR="00C17E13" w:rsidRPr="0089223F" w:rsidRDefault="00C17E13" w:rsidP="00C17E13">
      <w:pPr>
        <w:pStyle w:val="Bibliography"/>
        <w:rPr>
          <w:rFonts w:cs="Times New Roman"/>
          <w:sz w:val="22"/>
        </w:rPr>
      </w:pPr>
      <w:r w:rsidRPr="0089223F">
        <w:rPr>
          <w:rFonts w:cs="Times New Roman"/>
          <w:sz w:val="22"/>
        </w:rPr>
        <w:t xml:space="preserve">Coffin, B., and Mueter, F. 2016. Environmental covariates of sablefish ( Anoplopoma fimbria ) and Pacific ocean perch ( Sebastes alutus ) recruitment in the Gulf of Alaska. Deep Sea Research Part II: Topical Studies in Oceanography </w:t>
      </w:r>
      <w:r w:rsidRPr="0089223F">
        <w:rPr>
          <w:rFonts w:cs="Times New Roman"/>
          <w:b/>
          <w:bCs/>
          <w:sz w:val="22"/>
        </w:rPr>
        <w:t>132</w:t>
      </w:r>
      <w:r w:rsidRPr="0089223F">
        <w:rPr>
          <w:rFonts w:cs="Times New Roman"/>
          <w:sz w:val="22"/>
        </w:rPr>
        <w:t>: 194–209. doi:10.1016/j.dsr2.2015.02.016.</w:t>
      </w:r>
    </w:p>
    <w:p w14:paraId="3F9BFCF2" w14:textId="77777777" w:rsidR="00C17E13" w:rsidRPr="0089223F" w:rsidRDefault="00C17E13" w:rsidP="00C17E13">
      <w:pPr>
        <w:pStyle w:val="Bibliography"/>
        <w:rPr>
          <w:rFonts w:cs="Times New Roman"/>
          <w:sz w:val="22"/>
        </w:rPr>
      </w:pPr>
      <w:r w:rsidRPr="0089223F">
        <w:rPr>
          <w:rFonts w:cs="Times New Roman"/>
          <w:sz w:val="22"/>
        </w:rPr>
        <w:t xml:space="preserve">Gibson, G.A., Stockhausen, W.T., Coyle, K.O., Hinckley, S., Parada, C., Hermann, A.J., Doyle, M., and Ladd, C. 2019. An individual-based model for sablefish: Exploring the connectivity between potential spawning and nursery grounds in the Gulf of Alaska. Deep Sea Research Part II: Topical Studies in Oceanography </w:t>
      </w:r>
      <w:r w:rsidRPr="0089223F">
        <w:rPr>
          <w:rFonts w:cs="Times New Roman"/>
          <w:b/>
          <w:bCs/>
          <w:sz w:val="22"/>
        </w:rPr>
        <w:t>165</w:t>
      </w:r>
      <w:r w:rsidRPr="0089223F">
        <w:rPr>
          <w:rFonts w:cs="Times New Roman"/>
          <w:sz w:val="22"/>
        </w:rPr>
        <w:t>: 89–112. doi:10.1016/j.dsr2.2018.05.015.</w:t>
      </w:r>
    </w:p>
    <w:p w14:paraId="5E43A8C7" w14:textId="77777777" w:rsidR="00C17E13" w:rsidRPr="0089223F" w:rsidRDefault="00C17E13" w:rsidP="00C17E13">
      <w:pPr>
        <w:pStyle w:val="Bibliography"/>
        <w:rPr>
          <w:rFonts w:cs="Times New Roman"/>
          <w:sz w:val="22"/>
        </w:rPr>
      </w:pPr>
      <w:r w:rsidRPr="0089223F">
        <w:rPr>
          <w:rFonts w:cs="Times New Roman"/>
          <w:sz w:val="22"/>
        </w:rPr>
        <w:t xml:space="preserve">Gibson, G.A., Stockhausen, W.T., Shotwell, K., Deary, A.L., Pirtle, J.L., Coyle, K.O., and Hermann, A.J. 2023. Can seamounts in the Gulf of Alaska be a spawning ground for sablefish settling in coastal nursery grounds? Fisheries Research </w:t>
      </w:r>
      <w:r w:rsidRPr="0089223F">
        <w:rPr>
          <w:rFonts w:cs="Times New Roman"/>
          <w:b/>
          <w:bCs/>
          <w:sz w:val="22"/>
        </w:rPr>
        <w:t>261</w:t>
      </w:r>
      <w:r w:rsidRPr="0089223F">
        <w:rPr>
          <w:rFonts w:cs="Times New Roman"/>
          <w:sz w:val="22"/>
        </w:rPr>
        <w:t>: 106625. doi:10.1016/j.fishres.2023.106625.</w:t>
      </w:r>
    </w:p>
    <w:p w14:paraId="64AEC477" w14:textId="77777777" w:rsidR="00C17E13" w:rsidRPr="0089223F" w:rsidRDefault="00C17E13" w:rsidP="00C17E13">
      <w:pPr>
        <w:pStyle w:val="Bibliography"/>
        <w:rPr>
          <w:rFonts w:cs="Times New Roman"/>
          <w:sz w:val="22"/>
        </w:rPr>
      </w:pPr>
      <w:r w:rsidRPr="0089223F">
        <w:rPr>
          <w:rFonts w:cs="Times New Roman"/>
          <w:sz w:val="22"/>
        </w:rPr>
        <w:t>Goethel, D.R., Cheng, M.L.H., Echave, K.B., Marsh, C., Rodgveller, C.J., and Siwicke, K. 2023. 3. Assessment of the Sablefish Stock in Alaska. North Pacific Fishery Management Council, Anchorage, AK.</w:t>
      </w:r>
    </w:p>
    <w:p w14:paraId="1FB3F1D5" w14:textId="77777777" w:rsidR="00C17E13" w:rsidRPr="0089223F" w:rsidRDefault="00C17E13" w:rsidP="00C17E13">
      <w:pPr>
        <w:pStyle w:val="Bibliography"/>
        <w:rPr>
          <w:rFonts w:cs="Times New Roman"/>
          <w:sz w:val="22"/>
        </w:rPr>
      </w:pPr>
      <w:r w:rsidRPr="0089223F">
        <w:rPr>
          <w:rFonts w:cs="Times New Roman"/>
          <w:sz w:val="22"/>
        </w:rPr>
        <w:t xml:space="preserve">Ladd, C., Mordy, C.W., Kachel, N.B., and Stabeno, P.J. 2007. Northern Gulf of Alaska eddies and associated anomalies. Deep Sea Research Part I: Oceanographic Research Papers </w:t>
      </w:r>
      <w:r w:rsidRPr="0089223F">
        <w:rPr>
          <w:rFonts w:cs="Times New Roman"/>
          <w:b/>
          <w:bCs/>
          <w:sz w:val="22"/>
        </w:rPr>
        <w:t>54</w:t>
      </w:r>
      <w:r w:rsidRPr="0089223F">
        <w:rPr>
          <w:rFonts w:cs="Times New Roman"/>
          <w:sz w:val="22"/>
        </w:rPr>
        <w:t>(4): 487–509. doi:10.1016/j.dsr.2007.01.006.</w:t>
      </w:r>
    </w:p>
    <w:p w14:paraId="555141BC" w14:textId="77777777" w:rsidR="00C17E13" w:rsidRPr="0089223F" w:rsidRDefault="00C17E13" w:rsidP="00C17E13">
      <w:pPr>
        <w:pStyle w:val="Bibliography"/>
        <w:rPr>
          <w:rFonts w:cs="Times New Roman"/>
          <w:sz w:val="22"/>
        </w:rPr>
      </w:pPr>
      <w:r w:rsidRPr="0089223F">
        <w:rPr>
          <w:rFonts w:cs="Times New Roman"/>
          <w:sz w:val="22"/>
        </w:rPr>
        <w:t>Melsom, A., Meyers, S.D., Hurlburt, H.E., Metzger, J.E., and O’Brien, J.J. 1999. ENSO Effects on Gulf of Alaska Eddies.</w:t>
      </w:r>
    </w:p>
    <w:p w14:paraId="29539C78" w14:textId="77777777" w:rsidR="00C17E13" w:rsidRPr="0089223F" w:rsidRDefault="00C17E13" w:rsidP="00C17E13">
      <w:pPr>
        <w:pStyle w:val="Bibliography"/>
        <w:rPr>
          <w:rFonts w:cs="Times New Roman"/>
          <w:sz w:val="22"/>
        </w:rPr>
      </w:pPr>
      <w:r w:rsidRPr="0089223F">
        <w:rPr>
          <w:rFonts w:cs="Times New Roman"/>
          <w:sz w:val="22"/>
        </w:rPr>
        <w:t xml:space="preserve">Pinchuk, A.I., Batten, S.D., and Strasburger, W.W. 2021. Doliolid (Tunicata, Thaliacea) Blooms in the Southeastern Gulf of Alaska as a Result of the Recent Marine Heat Wave of 2014–2016. Front. Mar. Sci. </w:t>
      </w:r>
      <w:r w:rsidRPr="0089223F">
        <w:rPr>
          <w:rFonts w:cs="Times New Roman"/>
          <w:b/>
          <w:bCs/>
          <w:sz w:val="22"/>
        </w:rPr>
        <w:t>8</w:t>
      </w:r>
      <w:r w:rsidRPr="0089223F">
        <w:rPr>
          <w:rFonts w:cs="Times New Roman"/>
          <w:sz w:val="22"/>
        </w:rPr>
        <w:t>: 625486. doi:10.3389/fmars.2021.625486.</w:t>
      </w:r>
    </w:p>
    <w:p w14:paraId="07A672E7" w14:textId="77777777" w:rsidR="00C17E13" w:rsidRPr="0089223F" w:rsidRDefault="00C17E13" w:rsidP="00C17E13">
      <w:pPr>
        <w:pStyle w:val="Bibliography"/>
        <w:rPr>
          <w:rFonts w:cs="Times New Roman"/>
          <w:sz w:val="22"/>
        </w:rPr>
      </w:pPr>
      <w:r w:rsidRPr="0089223F">
        <w:rPr>
          <w:rFonts w:cs="Times New Roman"/>
          <w:sz w:val="22"/>
        </w:rPr>
        <w:t xml:space="preserve">Rogers, L.A., Monnahan, C.C., Williams, K., Jones, D.T., and Dorn, M.W. 2024. Climate-driven changes in the timing of spawning and the availability of walleye pollock ( </w:t>
      </w:r>
      <w:r w:rsidRPr="0089223F">
        <w:rPr>
          <w:rFonts w:cs="Times New Roman"/>
          <w:i/>
          <w:iCs/>
          <w:sz w:val="22"/>
        </w:rPr>
        <w:t>Gadus chalcogrammus</w:t>
      </w:r>
      <w:r w:rsidRPr="0089223F">
        <w:rPr>
          <w:rFonts w:cs="Times New Roman"/>
          <w:sz w:val="22"/>
        </w:rPr>
        <w:t xml:space="preserve"> ) to assessment surveys in the Gulf of Alaska. ICES Journal of Marine Science: fsae005. doi:10.1093/icesjms/fsae005.</w:t>
      </w:r>
    </w:p>
    <w:p w14:paraId="1792AA17" w14:textId="77777777" w:rsidR="00C17E13" w:rsidRPr="0089223F" w:rsidRDefault="00C17E13" w:rsidP="00C17E13">
      <w:pPr>
        <w:pStyle w:val="Bibliography"/>
        <w:rPr>
          <w:rFonts w:cs="Times New Roman"/>
          <w:sz w:val="22"/>
        </w:rPr>
      </w:pPr>
      <w:r w:rsidRPr="0089223F">
        <w:rPr>
          <w:rFonts w:cs="Times New Roman"/>
          <w:sz w:val="22"/>
        </w:rPr>
        <w:t xml:space="preserve">Shotwell, S.K., Hanselman, D.H., and Belkin, I.M. 2014. Toward biophysical synergy: Investigating advection along the Polar Front to identify factors influencing Alaska sablefish recruitment. Deep Sea Research Part II: Topical Studies in Oceanography </w:t>
      </w:r>
      <w:r w:rsidRPr="0089223F">
        <w:rPr>
          <w:rFonts w:cs="Times New Roman"/>
          <w:b/>
          <w:bCs/>
          <w:sz w:val="22"/>
        </w:rPr>
        <w:t>107</w:t>
      </w:r>
      <w:r w:rsidRPr="0089223F">
        <w:rPr>
          <w:rFonts w:cs="Times New Roman"/>
          <w:sz w:val="22"/>
        </w:rPr>
        <w:t>: 40–53. doi:10.1016/j.dsr2.2012.08.024.</w:t>
      </w:r>
    </w:p>
    <w:p w14:paraId="7093E13C" w14:textId="77777777" w:rsidR="00C17E13" w:rsidRPr="0089223F" w:rsidRDefault="00C17E13" w:rsidP="00C17E13">
      <w:pPr>
        <w:pStyle w:val="Bibliography"/>
        <w:rPr>
          <w:rFonts w:cs="Times New Roman"/>
          <w:sz w:val="22"/>
        </w:rPr>
      </w:pPr>
      <w:r w:rsidRPr="0089223F">
        <w:rPr>
          <w:rFonts w:cs="Times New Roman"/>
          <w:sz w:val="22"/>
        </w:rPr>
        <w:t>Sigler, M.F., Rutecki, T.L., Courtney, D.L., and Karinen, J.F. 2001. Young of the Year Sablefish Abundance, Growth, and Diet in the Gulf of Alaska.</w:t>
      </w:r>
    </w:p>
    <w:p w14:paraId="7434B36E" w14:textId="77777777" w:rsidR="00C17E13" w:rsidRPr="0089223F" w:rsidRDefault="00C17E13" w:rsidP="00C17E13">
      <w:pPr>
        <w:pStyle w:val="Bibliography"/>
        <w:rPr>
          <w:rFonts w:cs="Times New Roman"/>
          <w:sz w:val="22"/>
        </w:rPr>
      </w:pPr>
      <w:r w:rsidRPr="0089223F">
        <w:rPr>
          <w:rFonts w:cs="Times New Roman"/>
          <w:sz w:val="22"/>
        </w:rPr>
        <w:t xml:space="preserve">Sogard, S., and Olla, B. 2001. Growth and behavioral responses to elevated temperatures by juvenile sablefish Anoplopoma fimbria and the interactive role of food availability. Mar. Ecol. Prog. Ser. </w:t>
      </w:r>
      <w:r w:rsidRPr="0089223F">
        <w:rPr>
          <w:rFonts w:cs="Times New Roman"/>
          <w:b/>
          <w:bCs/>
          <w:sz w:val="22"/>
        </w:rPr>
        <w:t>217</w:t>
      </w:r>
      <w:r w:rsidRPr="0089223F">
        <w:rPr>
          <w:rFonts w:cs="Times New Roman"/>
          <w:sz w:val="22"/>
        </w:rPr>
        <w:t>: 121–134. doi:10.3354/meps217121.</w:t>
      </w:r>
    </w:p>
    <w:p w14:paraId="24D46DBC" w14:textId="77777777" w:rsidR="00C17E13" w:rsidRPr="0089223F" w:rsidRDefault="00C17E13" w:rsidP="00C17E13">
      <w:pPr>
        <w:pStyle w:val="Bibliography"/>
        <w:rPr>
          <w:rFonts w:cs="Times New Roman"/>
          <w:sz w:val="22"/>
        </w:rPr>
      </w:pPr>
      <w:r w:rsidRPr="0089223F">
        <w:rPr>
          <w:rFonts w:cs="Times New Roman"/>
          <w:sz w:val="22"/>
        </w:rPr>
        <w:t xml:space="preserve">Suryan, R.M., Arimitsu, M.L., Coletti, H.A., Hopcroft, R.R., Lindeberg, M.R., Barbeaux, S.J., Batten, S.D., Burt, W.J., Bishop, M.A., Bodkin, J.L., Brenner, R., Campbell, R.W., Cushing, D.A., </w:t>
      </w:r>
      <w:r w:rsidRPr="0089223F">
        <w:rPr>
          <w:rFonts w:cs="Times New Roman"/>
          <w:sz w:val="22"/>
        </w:rPr>
        <w:lastRenderedPageBreak/>
        <w:t xml:space="preserve">Danielson, S.L., Dorn, M.W., Drummond, B., Esler, D., Gelatt, T., Hanselman, D.H., Hatch, S.A., Haught, S., Holderied, K., Iken, K., Irons, D.B., Kettle, A.B., Kimmel, D.G., Konar, B., Kuletz, K.J., Laurel, B.J., Maniscalco, J.M., Matkin, C., McKinstry, C.A.E., Monson, D.H., Moran, J.R., Olsen, D., Palsson, W.A., Pegau, W.S., Piatt, J.F., Rogers, L.A., Rojek, N.A., Schaefer, A., Spies, I.B., Straley, J.M., Strom, S.L., Sweeney, K.L., Szymkowiak, M., Weitzman, B.P., Yasumiishi, E.M., and Zador, S.G. 2021. Ecosystem response persists after a prolonged marine heatwave. Sci Rep </w:t>
      </w:r>
      <w:r w:rsidRPr="0089223F">
        <w:rPr>
          <w:rFonts w:cs="Times New Roman"/>
          <w:b/>
          <w:bCs/>
          <w:sz w:val="22"/>
        </w:rPr>
        <w:t>11</w:t>
      </w:r>
      <w:r w:rsidRPr="0089223F">
        <w:rPr>
          <w:rFonts w:cs="Times New Roman"/>
          <w:sz w:val="22"/>
        </w:rPr>
        <w:t>(1): 6235. doi:10.1038/s41598-021-83818-5.</w:t>
      </w:r>
    </w:p>
    <w:p w14:paraId="048298FF" w14:textId="77777777" w:rsidR="00C17E13" w:rsidRPr="0089223F" w:rsidRDefault="00C17E13" w:rsidP="00C17E13">
      <w:pPr>
        <w:pStyle w:val="Bibliography"/>
        <w:rPr>
          <w:rFonts w:cs="Times New Roman"/>
          <w:sz w:val="22"/>
        </w:rPr>
      </w:pPr>
      <w:r w:rsidRPr="0089223F">
        <w:rPr>
          <w:rFonts w:cs="Times New Roman"/>
          <w:sz w:val="22"/>
        </w:rPr>
        <w:t xml:space="preserve">Thorson, J.T., Andrews, A.G., Essington, T.E., and Large, S.I. 2024. Dynamic structural equation models synthesize ecosystem dynamics constrained by ecological mechanisms. Methods Ecol Evol </w:t>
      </w:r>
      <w:r w:rsidRPr="0089223F">
        <w:rPr>
          <w:rFonts w:cs="Times New Roman"/>
          <w:b/>
          <w:bCs/>
          <w:sz w:val="22"/>
        </w:rPr>
        <w:t>15</w:t>
      </w:r>
      <w:r w:rsidRPr="0089223F">
        <w:rPr>
          <w:rFonts w:cs="Times New Roman"/>
          <w:sz w:val="22"/>
        </w:rPr>
        <w:t>(4): 744–755. doi:10.1111/2041-210X.14289.</w:t>
      </w:r>
    </w:p>
    <w:p w14:paraId="5B749F04" w14:textId="532F8E14" w:rsidR="00F82A29" w:rsidRPr="0089223F" w:rsidRDefault="00C17E13" w:rsidP="00F82A29">
      <w:pPr>
        <w:rPr>
          <w:rFonts w:ascii="Times New Roman" w:hAnsi="Times New Roman" w:cs="Times New Roman"/>
          <w:sz w:val="22"/>
          <w:szCs w:val="22"/>
        </w:rPr>
      </w:pPr>
      <w:r w:rsidRPr="0089223F">
        <w:rPr>
          <w:rFonts w:ascii="Times New Roman" w:hAnsi="Times New Roman" w:cs="Times New Roman"/>
          <w:sz w:val="22"/>
          <w:szCs w:val="22"/>
        </w:rPr>
        <w:fldChar w:fldCharType="end"/>
      </w:r>
    </w:p>
    <w:sectPr w:rsidR="00F82A29" w:rsidRPr="0089223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ranz Mueter" w:date="2024-04-19T07:28:00Z" w:initials="FM">
    <w:p w14:paraId="7A995304" w14:textId="012FDBAE" w:rsidR="00E16352" w:rsidRDefault="00E16352">
      <w:pPr>
        <w:pStyle w:val="CommentText"/>
      </w:pPr>
      <w:r>
        <w:rPr>
          <w:rStyle w:val="CommentReference"/>
        </w:rPr>
        <w:annotationRef/>
      </w:r>
      <w:r>
        <w:t>Nice concise summary of major currents!</w:t>
      </w:r>
    </w:p>
  </w:comment>
  <w:comment w:id="1" w:author="Franz Mueter" w:date="2024-04-19T07:23:00Z" w:initials="FM">
    <w:p w14:paraId="12A869D7" w14:textId="68C533D4" w:rsidR="00E16352" w:rsidRDefault="00E16352">
      <w:pPr>
        <w:pStyle w:val="CommentText"/>
      </w:pPr>
      <w:r>
        <w:rPr>
          <w:rStyle w:val="CommentReference"/>
        </w:rPr>
        <w:annotationRef/>
      </w:r>
      <w:r>
        <w:t>I know what you mean, but awkward formulation. The ACC does not get regularly replenished due to lack of upwelling and discharge is poor in nitrogen (but rich in iron!)</w:t>
      </w:r>
    </w:p>
  </w:comment>
  <w:comment w:id="3" w:author="Franz Mueter" w:date="2024-04-19T07:27:00Z" w:initials="FM">
    <w:p w14:paraId="61D8647C" w14:textId="6644DB2E" w:rsidR="00E16352" w:rsidRDefault="00E16352">
      <w:pPr>
        <w:pStyle w:val="CommentText"/>
      </w:pPr>
      <w:r>
        <w:rPr>
          <w:rStyle w:val="CommentReference"/>
        </w:rPr>
        <w:annotationRef/>
      </w:r>
      <w:r>
        <w:t>eddies are a very regular – and to some extent predictable - occurrence due to instabilities in the flow of the AC as it interacts with topography.</w:t>
      </w:r>
    </w:p>
  </w:comment>
  <w:comment w:id="4" w:author="Franz Mueter" w:date="2024-04-19T07:36:00Z" w:initials="FM">
    <w:p w14:paraId="7E02F5EB" w14:textId="12BFC22E" w:rsidR="00E16352" w:rsidRDefault="00E16352">
      <w:pPr>
        <w:pStyle w:val="CommentText"/>
      </w:pPr>
      <w:r>
        <w:rPr>
          <w:rStyle w:val="CommentReference"/>
        </w:rPr>
        <w:annotationRef/>
      </w:r>
      <w:r>
        <w:t>a little unclear? do you mean it results in a shallower MLD? A ‘weaker’ MLD implies less of a vertical gradient, which contradicts your next sentence that talks about stronger stratification, which implies a stronger vertical gradient.</w:t>
      </w:r>
    </w:p>
  </w:comment>
  <w:comment w:id="5" w:author="Franz Mueter" w:date="2024-04-19T07:38:00Z" w:initials="FM">
    <w:p w14:paraId="61890C31" w14:textId="4369F2C4" w:rsidR="00E16352" w:rsidRDefault="00E16352">
      <w:pPr>
        <w:pStyle w:val="CommentText"/>
      </w:pPr>
      <w:r>
        <w:rPr>
          <w:rStyle w:val="CommentReference"/>
        </w:rPr>
        <w:annotationRef/>
      </w:r>
      <w:r>
        <w:t>Good – that is perhaps the central paradox in the GOA</w:t>
      </w:r>
    </w:p>
  </w:comment>
  <w:comment w:id="6" w:author="Franz Mueter" w:date="2024-04-19T07:40:00Z" w:initials="FM">
    <w:p w14:paraId="195B08BA" w14:textId="43DF4866" w:rsidR="00E16352" w:rsidRDefault="00E16352">
      <w:pPr>
        <w:pStyle w:val="CommentText"/>
      </w:pPr>
      <w:r>
        <w:rPr>
          <w:rStyle w:val="CommentReference"/>
        </w:rPr>
        <w:annotationRef/>
      </w:r>
      <w:r>
        <w:t>Good!</w:t>
      </w:r>
    </w:p>
  </w:comment>
  <w:comment w:id="11" w:author="Franz Mueter" w:date="2024-04-21T13:45:00Z" w:initials="FM">
    <w:p w14:paraId="07C886FB" w14:textId="58E6D867" w:rsidR="003B3F66" w:rsidRDefault="003B3F66">
      <w:pPr>
        <w:pStyle w:val="CommentText"/>
      </w:pPr>
      <w:r>
        <w:rPr>
          <w:rStyle w:val="CommentReference"/>
        </w:rPr>
        <w:annotationRef/>
      </w:r>
      <w:r>
        <w:t>of eggs &amp; larvae? Eggs are passive and early larvae can’t counteract currents until they reach a larger size.</w:t>
      </w:r>
    </w:p>
  </w:comment>
  <w:comment w:id="17" w:author="Franz Mueter" w:date="2024-04-21T17:56:00Z" w:initials="FM">
    <w:p w14:paraId="0EA56B9B" w14:textId="61544F58" w:rsidR="002B3060" w:rsidRDefault="002B3060">
      <w:pPr>
        <w:pStyle w:val="CommentText"/>
      </w:pPr>
      <w:r>
        <w:rPr>
          <w:rStyle w:val="CommentReference"/>
        </w:rPr>
        <w:annotationRef/>
      </w:r>
      <w:r>
        <w:t>‘have been proposed’?</w:t>
      </w:r>
    </w:p>
  </w:comment>
  <w:comment w:id="18" w:author="Franz Mueter" w:date="2024-04-21T18:03:00Z" w:initials="FM">
    <w:p w14:paraId="3D08C0AE" w14:textId="525EF30A" w:rsidR="002B3060" w:rsidRDefault="002B3060" w:rsidP="002B3060">
      <w:pPr>
        <w:pStyle w:val="CommentText"/>
      </w:pPr>
      <w:r>
        <w:rPr>
          <w:rStyle w:val="CommentReference"/>
        </w:rPr>
        <w:annotationRef/>
      </w:r>
      <w:r>
        <w:t>Great – the objectives clearly build on what has been done</w:t>
      </w:r>
      <w:r w:rsidR="0063472E">
        <w:t xml:space="preserve"> and are focused on improving the use of environmental data and evaluating its utility.</w:t>
      </w:r>
    </w:p>
  </w:comment>
  <w:comment w:id="20" w:author="fmueter" w:date="2024-04-23T14:52:00Z" w:initials="f">
    <w:p w14:paraId="40161C43" w14:textId="0636C4A8" w:rsidR="001F4BA3" w:rsidRDefault="001F4BA3">
      <w:pPr>
        <w:pStyle w:val="CommentText"/>
      </w:pPr>
      <w:r>
        <w:rPr>
          <w:rStyle w:val="CommentReference"/>
        </w:rPr>
        <w:annotationRef/>
      </w:r>
      <w:r w:rsidR="00A8585E">
        <w:t>I’m not quite clear on the mechanisms here – upwelling in the central gyre is related to the low pressure system leading to Ekman transport away from the center of the low, but vertical mixing is a separate process although it may act at the same time.</w:t>
      </w:r>
    </w:p>
  </w:comment>
  <w:comment w:id="21" w:author="fmueter" w:date="2024-04-23T16:24:00Z" w:initials="f">
    <w:p w14:paraId="7E232271" w14:textId="1B062989" w:rsidR="00A8585E" w:rsidRDefault="00A8585E">
      <w:pPr>
        <w:pStyle w:val="CommentText"/>
      </w:pPr>
      <w:r>
        <w:rPr>
          <w:rStyle w:val="CommentReference"/>
        </w:rPr>
        <w:annotationRef/>
      </w:r>
      <w:r>
        <w:t>At some lag, if production occurs in the right place and at the right time.</w:t>
      </w:r>
    </w:p>
  </w:comment>
  <w:comment w:id="24" w:author="fmueter" w:date="2024-04-23T14:57:00Z" w:initials="f">
    <w:p w14:paraId="6C72DEFB" w14:textId="4BE5E8F6" w:rsidR="00AF4CD1" w:rsidRDefault="00AF4CD1">
      <w:pPr>
        <w:pStyle w:val="CommentText"/>
      </w:pPr>
      <w:r>
        <w:rPr>
          <w:rStyle w:val="CommentReference"/>
        </w:rPr>
        <w:annotationRef/>
      </w:r>
      <w:r>
        <w:t>Good – where and how does this cross-shelf exchange happen?</w:t>
      </w:r>
    </w:p>
  </w:comment>
  <w:comment w:id="25" w:author="fmueter" w:date="2024-04-23T16:25:00Z" w:initials="f">
    <w:p w14:paraId="567435D3" w14:textId="3048EB08" w:rsidR="00A8585E" w:rsidRDefault="00A8585E">
      <w:pPr>
        <w:pStyle w:val="CommentText"/>
      </w:pPr>
      <w:r>
        <w:rPr>
          <w:rStyle w:val="CommentReference"/>
        </w:rPr>
        <w:annotationRef/>
      </w:r>
      <w:r>
        <w:t>Eddies can help with onshore transport, but the main mechanism is downwelling favorable winds with onshore Ekman transport</w:t>
      </w:r>
    </w:p>
  </w:comment>
  <w:comment w:id="26" w:author="fmueter" w:date="2024-04-23T16:27:00Z" w:initials="f">
    <w:p w14:paraId="786D57D0" w14:textId="546CACD6" w:rsidR="00A8585E" w:rsidRDefault="00A8585E">
      <w:pPr>
        <w:pStyle w:val="CommentText"/>
      </w:pPr>
      <w:r>
        <w:rPr>
          <w:rStyle w:val="CommentReference"/>
        </w:rPr>
        <w:annotationRef/>
      </w:r>
      <w:r>
        <w:t>Presumably…</w:t>
      </w:r>
    </w:p>
  </w:comment>
  <w:comment w:id="27" w:author="fmueter" w:date="2024-04-23T16:35:00Z" w:initials="f">
    <w:p w14:paraId="307B1029" w14:textId="72050D97" w:rsidR="00B27718" w:rsidRDefault="00B27718">
      <w:pPr>
        <w:pStyle w:val="CommentText"/>
      </w:pPr>
      <w:r>
        <w:rPr>
          <w:rStyle w:val="CommentReference"/>
        </w:rPr>
        <w:annotationRef/>
      </w:r>
      <w:r>
        <w:t xml:space="preserve">Transport? </w:t>
      </w:r>
    </w:p>
  </w:comment>
  <w:comment w:id="28" w:author="fmueter" w:date="2024-04-23T16:50:00Z" w:initials="f">
    <w:p w14:paraId="756E69D2" w14:textId="52ED54A8" w:rsidR="00AC391B" w:rsidRDefault="00AC391B">
      <w:pPr>
        <w:pStyle w:val="CommentText"/>
      </w:pPr>
      <w:r>
        <w:rPr>
          <w:rStyle w:val="CommentReference"/>
        </w:rPr>
        <w:annotationRef/>
      </w:r>
      <w:r>
        <w:t>Good, although the phrasing is a little off. I think what you are saying is that successful year classes require favorable conditions “across Alaska” or at least across a broad area because spawning occurs over a wide range. That seems like a reasonable assumption although distributing offspring over a broad region can also serve as a bet-hedging strategy to assure that at least some individuals will spawn in an area that experiences favorable conditions.</w:t>
      </w:r>
    </w:p>
  </w:comment>
  <w:comment w:id="29" w:author="Franz Mueter" w:date="2024-04-23T20:05:00Z" w:initials="FM">
    <w:p w14:paraId="66E8F07C" w14:textId="2A7291BC" w:rsidR="00147A7D" w:rsidRDefault="00147A7D">
      <w:pPr>
        <w:pStyle w:val="CommentText"/>
      </w:pPr>
      <w:r>
        <w:rPr>
          <w:rStyle w:val="CommentReference"/>
        </w:rPr>
        <w:annotationRef/>
      </w:r>
      <w:r>
        <w:t xml:space="preserve">The PDO </w:t>
      </w:r>
      <w:r w:rsidRPr="00147A7D">
        <w:rPr>
          <w:u w:val="single"/>
        </w:rPr>
        <w:t>is</w:t>
      </w:r>
      <w:r>
        <w:t xml:space="preserve"> an index of SST variability, hence no need to ‘index’ it.</w:t>
      </w:r>
    </w:p>
  </w:comment>
  <w:comment w:id="36" w:author="Franz Mueter" w:date="2024-04-23T19:42:00Z" w:initials="FM">
    <w:p w14:paraId="465700C7" w14:textId="3D994A87" w:rsidR="000960A3" w:rsidRDefault="000960A3">
      <w:pPr>
        <w:pStyle w:val="CommentText"/>
      </w:pPr>
      <w:r>
        <w:rPr>
          <w:rStyle w:val="CommentReference"/>
        </w:rPr>
        <w:annotationRef/>
      </w:r>
      <w:r>
        <w:t>Can you expand on that?</w:t>
      </w:r>
    </w:p>
  </w:comment>
  <w:comment w:id="38" w:author="Franz Mueter" w:date="2024-04-23T20:08:00Z" w:initials="FM">
    <w:p w14:paraId="084DAEDE" w14:textId="477B1AC6" w:rsidR="00147A7D" w:rsidRDefault="00147A7D">
      <w:pPr>
        <w:pStyle w:val="CommentText"/>
      </w:pPr>
      <w:r>
        <w:rPr>
          <w:rStyle w:val="CommentReference"/>
        </w:rPr>
        <w:annotationRef/>
      </w:r>
      <w:r>
        <w:t>Good – Claudine Hauri and Remi Pages recently developed several new indices including one that may be a better index of upwelling onto the GOA shelf.</w:t>
      </w:r>
    </w:p>
  </w:comment>
  <w:comment w:id="39" w:author="Franz Mueter" w:date="2024-04-23T20:19:00Z" w:initials="FM">
    <w:p w14:paraId="7B75E021" w14:textId="7D98F399" w:rsidR="00514A6D" w:rsidRDefault="00514A6D">
      <w:pPr>
        <w:pStyle w:val="CommentText"/>
      </w:pPr>
      <w:r>
        <w:rPr>
          <w:rStyle w:val="CommentReference"/>
        </w:rPr>
        <w:annotationRef/>
      </w:r>
      <w:r>
        <w:t>satellite-based? Chl levels are sometimes used as a proxy but do not actually measure primary production. The relationship is complex but algorithms have been developed for many ocean regions and can be used to compute PP from Chl a and various measures of environmental conditions (SST, stratification). You might want to think about what controls Chl a levels? (bottom-up vs top-down forcings)</w:t>
      </w:r>
    </w:p>
  </w:comment>
  <w:comment w:id="41" w:author="Franz Mueter" w:date="2024-04-23T20:21:00Z" w:initials="FM">
    <w:p w14:paraId="428F79CA" w14:textId="16E48F67" w:rsidR="00514A6D" w:rsidRDefault="00514A6D">
      <w:pPr>
        <w:pStyle w:val="CommentText"/>
      </w:pPr>
      <w:r>
        <w:rPr>
          <w:rStyle w:val="CommentReference"/>
        </w:rPr>
        <w:annotationRef/>
      </w:r>
      <w:r>
        <w:t>there are a few steps missing to get from high Chl levels to good recruitment. What are the mechanisms involved?</w:t>
      </w:r>
    </w:p>
  </w:comment>
  <w:comment w:id="42" w:author="Franz Mueter" w:date="2024-04-23T20:29:00Z" w:initials="FM">
    <w:p w14:paraId="56ABA7DF" w14:textId="36788110" w:rsidR="003A174F" w:rsidRDefault="003A174F">
      <w:pPr>
        <w:pStyle w:val="CommentText"/>
      </w:pPr>
      <w:r>
        <w:rPr>
          <w:rStyle w:val="CommentReference"/>
        </w:rPr>
        <w:annotationRef/>
      </w:r>
      <w:r>
        <w:t>the index is available on a monthly scale and could be tailored to reflect conditions during certain times of the year, e.g. winter/spring</w:t>
      </w:r>
    </w:p>
  </w:comment>
  <w:comment w:id="43" w:author="Franz Mueter" w:date="2024-04-23T20:32:00Z" w:initials="FM">
    <w:p w14:paraId="47FC21F9" w14:textId="177F025F" w:rsidR="003A174F" w:rsidRDefault="003A174F">
      <w:pPr>
        <w:pStyle w:val="CommentText"/>
      </w:pPr>
      <w:r>
        <w:rPr>
          <w:rStyle w:val="CommentReference"/>
        </w:rPr>
        <w:annotationRef/>
      </w:r>
      <w:r>
        <w:t>ditto, in particular, the winter PDO (Nov-Jan) is often used as it sets up conditions for the following summer and provides a leading indicator.</w:t>
      </w:r>
    </w:p>
  </w:comment>
  <w:comment w:id="44" w:author="Franz Mueter" w:date="2024-04-23T20:34:00Z" w:initials="FM">
    <w:p w14:paraId="47937955" w14:textId="77777777" w:rsidR="003A174F" w:rsidRDefault="003A174F">
      <w:pPr>
        <w:pStyle w:val="CommentText"/>
      </w:pPr>
      <w:r>
        <w:rPr>
          <w:rStyle w:val="CommentReference"/>
        </w:rPr>
        <w:annotationRef/>
      </w:r>
      <w:r>
        <w:t>the spatial extent of what constitutes “offshore.. across Alaska” could be defined a little better. Offshore = Outer shelf region? Slope region? Basin (Central Gulf of Alaska)?</w:t>
      </w:r>
    </w:p>
    <w:p w14:paraId="516DA101" w14:textId="3125CEE0" w:rsidR="003A174F" w:rsidRDefault="003A174F">
      <w:pPr>
        <w:pStyle w:val="CommentText"/>
      </w:pPr>
      <w:r>
        <w:t>Across Alaska = Gulf of Alaska or beyond the Gulf?</w:t>
      </w:r>
    </w:p>
  </w:comment>
  <w:comment w:id="45" w:author="Franz Mueter" w:date="2024-04-23T20:37:00Z" w:initials="FM">
    <w:p w14:paraId="127E263E" w14:textId="668B6AAF" w:rsidR="003A174F" w:rsidRDefault="003A174F">
      <w:pPr>
        <w:pStyle w:val="CommentText"/>
      </w:pPr>
      <w:r>
        <w:rPr>
          <w:rStyle w:val="CommentReference"/>
        </w:rPr>
        <w:annotationRef/>
      </w:r>
      <w:r>
        <w:t xml:space="preserve">Good, but may be redundant with July upwelling index, although a more direct measure? </w:t>
      </w:r>
      <w:r w:rsidR="00F7428D">
        <w:t>You would want to assess multicollinearity.</w:t>
      </w:r>
    </w:p>
  </w:comment>
  <w:comment w:id="47" w:author="Franz Mueter" w:date="2024-04-23T20:39:00Z" w:initials="FM">
    <w:p w14:paraId="7B2F9CAD" w14:textId="765861A4" w:rsidR="00F7428D" w:rsidRDefault="00F7428D">
      <w:pPr>
        <w:pStyle w:val="CommentText"/>
      </w:pPr>
      <w:r>
        <w:rPr>
          <w:rStyle w:val="CommentReference"/>
        </w:rPr>
        <w:annotationRef/>
      </w:r>
      <w:r>
        <w:t>excellent!</w:t>
      </w:r>
    </w:p>
  </w:comment>
  <w:comment w:id="48" w:author="Franz Mueter" w:date="2024-04-23T21:20:00Z" w:initials="FM">
    <w:p w14:paraId="087864CA" w14:textId="6C3B998C" w:rsidR="0096221E" w:rsidRDefault="0096221E">
      <w:pPr>
        <w:pStyle w:val="CommentText"/>
      </w:pPr>
      <w:r>
        <w:rPr>
          <w:rStyle w:val="CommentReference"/>
        </w:rPr>
        <w:annotationRef/>
      </w:r>
      <w:r>
        <w:t xml:space="preserve">Excellent approach, and novel in this context. Glad you reviewed the DSEM paper – you’re a step ahead of me here! </w:t>
      </w:r>
    </w:p>
  </w:comment>
  <w:comment w:id="49" w:author="Franz Mueter" w:date="2024-04-23T21:25:00Z" w:initials="FM">
    <w:p w14:paraId="457E7862" w14:textId="17CD2D30" w:rsidR="0096221E" w:rsidRDefault="0096221E">
      <w:pPr>
        <w:pStyle w:val="CommentText"/>
      </w:pPr>
      <w:r>
        <w:rPr>
          <w:rStyle w:val="CommentReference"/>
        </w:rPr>
        <w:annotationRef/>
      </w:r>
      <w:r>
        <w:t>Agreed, this would be quite novel and interesting, but also challenging to implement within the stock assessment</w:t>
      </w:r>
    </w:p>
  </w:comment>
  <w:comment w:id="50" w:author="Franz Mueter" w:date="2024-04-23T21:26:00Z" w:initials="FM">
    <w:p w14:paraId="354B4901" w14:textId="0DE7CE4E" w:rsidR="0096221E" w:rsidRDefault="0096221E">
      <w:pPr>
        <w:pStyle w:val="CommentText"/>
      </w:pPr>
      <w:r>
        <w:rPr>
          <w:rStyle w:val="CommentReference"/>
        </w:rPr>
        <w:annotationRef/>
      </w:r>
      <w:r>
        <w:t xml:space="preserve">That’s a reasonable approach as a first step, but this captures kind of two extremes (single variables vs a ‘full’ model) whereas the strength of the SEM approach is that </w:t>
      </w:r>
      <w:r w:rsidR="003F7DCC">
        <w:t xml:space="preserve">you can test and compare alternative models that hypothesize different sets of relationships. Nevertheless, this is an excellent idea and could be a fun (and challenging) exercise! </w:t>
      </w:r>
    </w:p>
  </w:comment>
  <w:comment w:id="51" w:author="Franz Mueter" w:date="2024-04-23T21:31:00Z" w:initials="FM">
    <w:p w14:paraId="10E246C7" w14:textId="7DEDF729" w:rsidR="003F7DCC" w:rsidRDefault="003F7DCC">
      <w:pPr>
        <w:pStyle w:val="CommentText"/>
      </w:pPr>
      <w:r>
        <w:rPr>
          <w:rStyle w:val="CommentReference"/>
        </w:rPr>
        <w:annotationRef/>
      </w:r>
      <w:r>
        <w:t>great!</w:t>
      </w:r>
    </w:p>
  </w:comment>
  <w:comment w:id="52" w:author="Franz Mueter" w:date="2024-04-23T21:31:00Z" w:initials="FM">
    <w:p w14:paraId="2D2FEB43" w14:textId="3E9553B7" w:rsidR="003F7DCC" w:rsidRDefault="003F7DCC" w:rsidP="00A00A9B">
      <w:pPr>
        <w:pStyle w:val="NormalWeb"/>
        <w:ind w:left="480" w:hanging="480"/>
      </w:pPr>
      <w:r>
        <w:rPr>
          <w:rStyle w:val="CommentReference"/>
        </w:rPr>
        <w:annotationRef/>
      </w:r>
      <w:r>
        <w:t>This would of course always decrease but the decrease in σ</w:t>
      </w:r>
      <w:r w:rsidRPr="003F7DCC">
        <w:rPr>
          <w:vertAlign w:val="superscript"/>
        </w:rPr>
        <w:t>2</w:t>
      </w:r>
      <w:r>
        <w:t xml:space="preserve"> would have to be evaluated relative</w:t>
      </w:r>
      <w:r w:rsidR="00A00A9B">
        <w:t xml:space="preserve"> to the increase in complexity. You could use a model selection approach to select among models, which is applicable to structural equation models (e.g. </w:t>
      </w:r>
      <w:r w:rsidR="00A00A9B" w:rsidRPr="00A00A9B">
        <w:t xml:space="preserve">Garrido, M., S. K. Hansen, R. Yaari, and H. Hawlena. 2022. A model selection approach to structural equation modelling: A critical evaluation and a road map for ecologists. </w:t>
      </w:r>
      <w:r w:rsidR="00A00A9B" w:rsidRPr="00A00A9B">
        <w:rPr>
          <w:i/>
          <w:iCs/>
        </w:rPr>
        <w:t>Methods in Ecology and Evolution</w:t>
      </w:r>
      <w:r w:rsidR="00A00A9B" w:rsidRPr="00A00A9B">
        <w:t>, 13(1):42–53, https://doi.org/https://doi.org/10.1111/2041-210X.13742.</w:t>
      </w:r>
      <w:r w:rsidR="00A00A9B">
        <w:t>)</w:t>
      </w:r>
    </w:p>
  </w:comment>
  <w:comment w:id="53" w:author="Franz Mueter" w:date="2024-04-23T21:08:00Z" w:initials="FM">
    <w:p w14:paraId="0EE043DE" w14:textId="19F9BCDF" w:rsidR="006C4375" w:rsidRDefault="006C4375">
      <w:pPr>
        <w:pStyle w:val="CommentText"/>
      </w:pPr>
      <w:r>
        <w:rPr>
          <w:rStyle w:val="CommentReference"/>
        </w:rPr>
        <w:annotationRef/>
      </w:r>
      <w:r>
        <w:t>Note there are also correlations among variables for example upwelling winds are correlated with the strength of the Aleutian Low (usually depicted by double-headed arrow)</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995304" w15:done="0"/>
  <w15:commentEx w15:paraId="12A869D7" w15:done="0"/>
  <w15:commentEx w15:paraId="61D8647C" w15:done="0"/>
  <w15:commentEx w15:paraId="7E02F5EB" w15:done="0"/>
  <w15:commentEx w15:paraId="61890C31" w15:done="0"/>
  <w15:commentEx w15:paraId="195B08BA" w15:done="0"/>
  <w15:commentEx w15:paraId="07C886FB" w15:done="0"/>
  <w15:commentEx w15:paraId="0EA56B9B" w15:done="0"/>
  <w15:commentEx w15:paraId="3D08C0AE" w15:done="0"/>
  <w15:commentEx w15:paraId="40161C43" w15:done="0"/>
  <w15:commentEx w15:paraId="7E232271" w15:done="0"/>
  <w15:commentEx w15:paraId="6C72DEFB" w15:done="0"/>
  <w15:commentEx w15:paraId="567435D3" w15:done="0"/>
  <w15:commentEx w15:paraId="786D57D0" w15:done="0"/>
  <w15:commentEx w15:paraId="307B1029" w15:done="0"/>
  <w15:commentEx w15:paraId="756E69D2" w15:done="0"/>
  <w15:commentEx w15:paraId="66E8F07C" w15:done="0"/>
  <w15:commentEx w15:paraId="465700C7" w15:done="0"/>
  <w15:commentEx w15:paraId="084DAEDE" w15:done="0"/>
  <w15:commentEx w15:paraId="7B75E021" w15:done="0"/>
  <w15:commentEx w15:paraId="428F79CA" w15:done="0"/>
  <w15:commentEx w15:paraId="56ABA7DF" w15:done="0"/>
  <w15:commentEx w15:paraId="47FC21F9" w15:done="0"/>
  <w15:commentEx w15:paraId="516DA101" w15:done="0"/>
  <w15:commentEx w15:paraId="127E263E" w15:done="0"/>
  <w15:commentEx w15:paraId="7B2F9CAD" w15:done="0"/>
  <w15:commentEx w15:paraId="087864CA" w15:done="0"/>
  <w15:commentEx w15:paraId="457E7862" w15:done="0"/>
  <w15:commentEx w15:paraId="354B4901" w15:done="0"/>
  <w15:commentEx w15:paraId="10E246C7" w15:done="0"/>
  <w15:commentEx w15:paraId="2D2FEB43" w15:done="0"/>
  <w15:commentEx w15:paraId="0EE043D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22EF0A" w14:textId="77777777" w:rsidR="004A77FD" w:rsidRDefault="004A77FD" w:rsidP="00E50A52">
      <w:r>
        <w:separator/>
      </w:r>
    </w:p>
  </w:endnote>
  <w:endnote w:type="continuationSeparator" w:id="0">
    <w:p w14:paraId="5DCA48E8" w14:textId="77777777" w:rsidR="004A77FD" w:rsidRDefault="004A77FD" w:rsidP="00E50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C2DC11" w14:textId="77777777" w:rsidR="004A77FD" w:rsidRDefault="004A77FD" w:rsidP="00E50A52">
      <w:r>
        <w:separator/>
      </w:r>
    </w:p>
  </w:footnote>
  <w:footnote w:type="continuationSeparator" w:id="0">
    <w:p w14:paraId="5BBF8AFF" w14:textId="77777777" w:rsidR="004A77FD" w:rsidRDefault="004A77FD" w:rsidP="00E50A5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F56FB"/>
    <w:multiLevelType w:val="multilevel"/>
    <w:tmpl w:val="5DD88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D55E9"/>
    <w:multiLevelType w:val="hybridMultilevel"/>
    <w:tmpl w:val="7FDA75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31534"/>
    <w:multiLevelType w:val="multilevel"/>
    <w:tmpl w:val="4300C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680B33"/>
    <w:multiLevelType w:val="hybridMultilevel"/>
    <w:tmpl w:val="06CC31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607CF"/>
    <w:multiLevelType w:val="multilevel"/>
    <w:tmpl w:val="9F60BBA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33207D85"/>
    <w:multiLevelType w:val="hybridMultilevel"/>
    <w:tmpl w:val="CC008F7C"/>
    <w:lvl w:ilvl="0" w:tplc="5DA04F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465E32"/>
    <w:multiLevelType w:val="multilevel"/>
    <w:tmpl w:val="FAAE8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3B1FA6"/>
    <w:multiLevelType w:val="hybridMultilevel"/>
    <w:tmpl w:val="103AC3FA"/>
    <w:lvl w:ilvl="0" w:tplc="F970F65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7419BE"/>
    <w:multiLevelType w:val="hybridMultilevel"/>
    <w:tmpl w:val="A2760DE4"/>
    <w:lvl w:ilvl="0" w:tplc="FFAC0A0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7F0B61"/>
    <w:multiLevelType w:val="hybridMultilevel"/>
    <w:tmpl w:val="30662F92"/>
    <w:lvl w:ilvl="0" w:tplc="E5A0AB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CE76F7F"/>
    <w:multiLevelType w:val="hybridMultilevel"/>
    <w:tmpl w:val="FF38A5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6"/>
  </w:num>
  <w:num w:numId="4">
    <w:abstractNumId w:val="2"/>
  </w:num>
  <w:num w:numId="5">
    <w:abstractNumId w:val="0"/>
  </w:num>
  <w:num w:numId="6">
    <w:abstractNumId w:val="7"/>
  </w:num>
  <w:num w:numId="7">
    <w:abstractNumId w:val="3"/>
  </w:num>
  <w:num w:numId="8">
    <w:abstractNumId w:val="9"/>
  </w:num>
  <w:num w:numId="9">
    <w:abstractNumId w:val="1"/>
  </w:num>
  <w:num w:numId="10">
    <w:abstractNumId w:val="5"/>
  </w:num>
  <w:num w:numId="11">
    <w:abstractNumId w:val="1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anz Mueter">
    <w15:presenceInfo w15:providerId="Windows Live" w15:userId="1078dae809a91bcc"/>
  </w15:person>
  <w15:person w15:author="fmueter">
    <w15:presenceInfo w15:providerId="None" w15:userId="fmue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68F"/>
    <w:rsid w:val="00001028"/>
    <w:rsid w:val="00005610"/>
    <w:rsid w:val="00007713"/>
    <w:rsid w:val="00007805"/>
    <w:rsid w:val="000079E3"/>
    <w:rsid w:val="00011895"/>
    <w:rsid w:val="00012940"/>
    <w:rsid w:val="00016CED"/>
    <w:rsid w:val="000201BE"/>
    <w:rsid w:val="0002188E"/>
    <w:rsid w:val="000246DA"/>
    <w:rsid w:val="00025125"/>
    <w:rsid w:val="00032130"/>
    <w:rsid w:val="00032F38"/>
    <w:rsid w:val="00041008"/>
    <w:rsid w:val="0004662F"/>
    <w:rsid w:val="0004702A"/>
    <w:rsid w:val="0004779C"/>
    <w:rsid w:val="00050231"/>
    <w:rsid w:val="000502A9"/>
    <w:rsid w:val="000523E8"/>
    <w:rsid w:val="00055EEF"/>
    <w:rsid w:val="00057204"/>
    <w:rsid w:val="0006183A"/>
    <w:rsid w:val="00062178"/>
    <w:rsid w:val="000631CF"/>
    <w:rsid w:val="00063710"/>
    <w:rsid w:val="00063C89"/>
    <w:rsid w:val="00064126"/>
    <w:rsid w:val="00064DA4"/>
    <w:rsid w:val="000665E8"/>
    <w:rsid w:val="00066D64"/>
    <w:rsid w:val="00067E26"/>
    <w:rsid w:val="00067E93"/>
    <w:rsid w:val="00072542"/>
    <w:rsid w:val="0007486C"/>
    <w:rsid w:val="00081A41"/>
    <w:rsid w:val="00082754"/>
    <w:rsid w:val="00084122"/>
    <w:rsid w:val="000841CC"/>
    <w:rsid w:val="00084375"/>
    <w:rsid w:val="000960A3"/>
    <w:rsid w:val="00096B36"/>
    <w:rsid w:val="00097623"/>
    <w:rsid w:val="000A1312"/>
    <w:rsid w:val="000A312F"/>
    <w:rsid w:val="000A4A46"/>
    <w:rsid w:val="000A588A"/>
    <w:rsid w:val="000A5FF8"/>
    <w:rsid w:val="000A6F15"/>
    <w:rsid w:val="000A7E13"/>
    <w:rsid w:val="000B130E"/>
    <w:rsid w:val="000B44F6"/>
    <w:rsid w:val="000B4C1A"/>
    <w:rsid w:val="000B5187"/>
    <w:rsid w:val="000B6024"/>
    <w:rsid w:val="000B7AD9"/>
    <w:rsid w:val="000C1C52"/>
    <w:rsid w:val="000D1F64"/>
    <w:rsid w:val="000D439A"/>
    <w:rsid w:val="000D5737"/>
    <w:rsid w:val="000D7477"/>
    <w:rsid w:val="000D77BF"/>
    <w:rsid w:val="000E1440"/>
    <w:rsid w:val="000E196B"/>
    <w:rsid w:val="000E3096"/>
    <w:rsid w:val="000E5DCF"/>
    <w:rsid w:val="000E6C3C"/>
    <w:rsid w:val="000F0C38"/>
    <w:rsid w:val="000F1A1B"/>
    <w:rsid w:val="000F3610"/>
    <w:rsid w:val="000F3FF1"/>
    <w:rsid w:val="0010135E"/>
    <w:rsid w:val="00102904"/>
    <w:rsid w:val="00103FE6"/>
    <w:rsid w:val="0010580C"/>
    <w:rsid w:val="00106DDC"/>
    <w:rsid w:val="00106F2B"/>
    <w:rsid w:val="001144F3"/>
    <w:rsid w:val="00114699"/>
    <w:rsid w:val="0011669D"/>
    <w:rsid w:val="00117647"/>
    <w:rsid w:val="00117FC7"/>
    <w:rsid w:val="001203AC"/>
    <w:rsid w:val="00120445"/>
    <w:rsid w:val="0012187A"/>
    <w:rsid w:val="0012354F"/>
    <w:rsid w:val="001271F9"/>
    <w:rsid w:val="00130347"/>
    <w:rsid w:val="00131BBD"/>
    <w:rsid w:val="001337A3"/>
    <w:rsid w:val="0013474C"/>
    <w:rsid w:val="0013474F"/>
    <w:rsid w:val="00134BCC"/>
    <w:rsid w:val="0013517C"/>
    <w:rsid w:val="001412CA"/>
    <w:rsid w:val="00141FA3"/>
    <w:rsid w:val="00143B94"/>
    <w:rsid w:val="00145D28"/>
    <w:rsid w:val="00147776"/>
    <w:rsid w:val="00147A7D"/>
    <w:rsid w:val="00150FF0"/>
    <w:rsid w:val="00151F0F"/>
    <w:rsid w:val="00152EAA"/>
    <w:rsid w:val="001531D9"/>
    <w:rsid w:val="001554D1"/>
    <w:rsid w:val="00161A30"/>
    <w:rsid w:val="001641AE"/>
    <w:rsid w:val="00164C1D"/>
    <w:rsid w:val="00167B76"/>
    <w:rsid w:val="001719B5"/>
    <w:rsid w:val="00176A4A"/>
    <w:rsid w:val="00180EC9"/>
    <w:rsid w:val="00181BCB"/>
    <w:rsid w:val="00183E35"/>
    <w:rsid w:val="0018429F"/>
    <w:rsid w:val="00186E21"/>
    <w:rsid w:val="00192993"/>
    <w:rsid w:val="00192EA1"/>
    <w:rsid w:val="00193621"/>
    <w:rsid w:val="001936DA"/>
    <w:rsid w:val="00194E7D"/>
    <w:rsid w:val="0019519B"/>
    <w:rsid w:val="001A3180"/>
    <w:rsid w:val="001A39A4"/>
    <w:rsid w:val="001A6696"/>
    <w:rsid w:val="001B2516"/>
    <w:rsid w:val="001B2AF5"/>
    <w:rsid w:val="001B2CFA"/>
    <w:rsid w:val="001B69AD"/>
    <w:rsid w:val="001C0CA6"/>
    <w:rsid w:val="001C4001"/>
    <w:rsid w:val="001D0F41"/>
    <w:rsid w:val="001D4611"/>
    <w:rsid w:val="001D5443"/>
    <w:rsid w:val="001D584D"/>
    <w:rsid w:val="001D7181"/>
    <w:rsid w:val="001E146F"/>
    <w:rsid w:val="001E152F"/>
    <w:rsid w:val="001E20A0"/>
    <w:rsid w:val="001E31DB"/>
    <w:rsid w:val="001E355F"/>
    <w:rsid w:val="001E7AD7"/>
    <w:rsid w:val="001E7F0D"/>
    <w:rsid w:val="001F2592"/>
    <w:rsid w:val="001F37D0"/>
    <w:rsid w:val="001F3C8F"/>
    <w:rsid w:val="001F4771"/>
    <w:rsid w:val="001F4BA3"/>
    <w:rsid w:val="002007BD"/>
    <w:rsid w:val="0020125F"/>
    <w:rsid w:val="002021AD"/>
    <w:rsid w:val="0020301A"/>
    <w:rsid w:val="0020356A"/>
    <w:rsid w:val="00204D08"/>
    <w:rsid w:val="002078AC"/>
    <w:rsid w:val="00210A5A"/>
    <w:rsid w:val="00210E4F"/>
    <w:rsid w:val="002130B2"/>
    <w:rsid w:val="00213E3A"/>
    <w:rsid w:val="00215E54"/>
    <w:rsid w:val="00216101"/>
    <w:rsid w:val="00221C61"/>
    <w:rsid w:val="00221D83"/>
    <w:rsid w:val="00224008"/>
    <w:rsid w:val="002240F7"/>
    <w:rsid w:val="002246CC"/>
    <w:rsid w:val="0022696E"/>
    <w:rsid w:val="00226E28"/>
    <w:rsid w:val="002274EB"/>
    <w:rsid w:val="00230556"/>
    <w:rsid w:val="00231414"/>
    <w:rsid w:val="00231BB1"/>
    <w:rsid w:val="00233F6D"/>
    <w:rsid w:val="00235E86"/>
    <w:rsid w:val="00236A47"/>
    <w:rsid w:val="002440BC"/>
    <w:rsid w:val="002453D6"/>
    <w:rsid w:val="002470CB"/>
    <w:rsid w:val="002522E4"/>
    <w:rsid w:val="00256232"/>
    <w:rsid w:val="00256B5C"/>
    <w:rsid w:val="002570A9"/>
    <w:rsid w:val="00257F1F"/>
    <w:rsid w:val="002601C9"/>
    <w:rsid w:val="0026103E"/>
    <w:rsid w:val="0026403E"/>
    <w:rsid w:val="0026569F"/>
    <w:rsid w:val="00267CA4"/>
    <w:rsid w:val="002700B4"/>
    <w:rsid w:val="00271EA0"/>
    <w:rsid w:val="002726CE"/>
    <w:rsid w:val="0027358C"/>
    <w:rsid w:val="00275F66"/>
    <w:rsid w:val="0027625C"/>
    <w:rsid w:val="002770BB"/>
    <w:rsid w:val="002778BE"/>
    <w:rsid w:val="00277E3A"/>
    <w:rsid w:val="002811B1"/>
    <w:rsid w:val="00282374"/>
    <w:rsid w:val="0028239A"/>
    <w:rsid w:val="00282B4B"/>
    <w:rsid w:val="002837E3"/>
    <w:rsid w:val="002852B5"/>
    <w:rsid w:val="00287859"/>
    <w:rsid w:val="00290A51"/>
    <w:rsid w:val="00291398"/>
    <w:rsid w:val="0029198D"/>
    <w:rsid w:val="00291E7A"/>
    <w:rsid w:val="00292E6C"/>
    <w:rsid w:val="00293954"/>
    <w:rsid w:val="00294A26"/>
    <w:rsid w:val="0029690C"/>
    <w:rsid w:val="002A2D1D"/>
    <w:rsid w:val="002A54D2"/>
    <w:rsid w:val="002B2958"/>
    <w:rsid w:val="002B2E37"/>
    <w:rsid w:val="002B3060"/>
    <w:rsid w:val="002B3A63"/>
    <w:rsid w:val="002B6C76"/>
    <w:rsid w:val="002B7786"/>
    <w:rsid w:val="002C2D81"/>
    <w:rsid w:val="002C55A0"/>
    <w:rsid w:val="002D067F"/>
    <w:rsid w:val="002D2925"/>
    <w:rsid w:val="002D3F08"/>
    <w:rsid w:val="002D3F9F"/>
    <w:rsid w:val="002D471A"/>
    <w:rsid w:val="002D49B9"/>
    <w:rsid w:val="002E4471"/>
    <w:rsid w:val="002E5727"/>
    <w:rsid w:val="002E586D"/>
    <w:rsid w:val="002E5C80"/>
    <w:rsid w:val="002E630B"/>
    <w:rsid w:val="002F0293"/>
    <w:rsid w:val="002F08A5"/>
    <w:rsid w:val="002F2B1D"/>
    <w:rsid w:val="002F2D62"/>
    <w:rsid w:val="002F345F"/>
    <w:rsid w:val="002F7A73"/>
    <w:rsid w:val="002F7B10"/>
    <w:rsid w:val="00303368"/>
    <w:rsid w:val="0030533F"/>
    <w:rsid w:val="003065F8"/>
    <w:rsid w:val="00307ADA"/>
    <w:rsid w:val="003117A9"/>
    <w:rsid w:val="0031332E"/>
    <w:rsid w:val="00314124"/>
    <w:rsid w:val="00316870"/>
    <w:rsid w:val="00316C0E"/>
    <w:rsid w:val="00323B00"/>
    <w:rsid w:val="00325FE1"/>
    <w:rsid w:val="003344BC"/>
    <w:rsid w:val="0033477A"/>
    <w:rsid w:val="0034065F"/>
    <w:rsid w:val="00341D70"/>
    <w:rsid w:val="003436E5"/>
    <w:rsid w:val="00346BDC"/>
    <w:rsid w:val="003551CD"/>
    <w:rsid w:val="0035573E"/>
    <w:rsid w:val="00357A17"/>
    <w:rsid w:val="003602A5"/>
    <w:rsid w:val="00360723"/>
    <w:rsid w:val="003625D3"/>
    <w:rsid w:val="00363FF4"/>
    <w:rsid w:val="00366D6A"/>
    <w:rsid w:val="0036774F"/>
    <w:rsid w:val="00367AA9"/>
    <w:rsid w:val="00371132"/>
    <w:rsid w:val="003718AC"/>
    <w:rsid w:val="003725E4"/>
    <w:rsid w:val="00373EB6"/>
    <w:rsid w:val="003750D6"/>
    <w:rsid w:val="00375440"/>
    <w:rsid w:val="00377946"/>
    <w:rsid w:val="00377CDD"/>
    <w:rsid w:val="00377E16"/>
    <w:rsid w:val="00381450"/>
    <w:rsid w:val="00381513"/>
    <w:rsid w:val="00382F49"/>
    <w:rsid w:val="00383ABE"/>
    <w:rsid w:val="00384585"/>
    <w:rsid w:val="0039587B"/>
    <w:rsid w:val="003961BF"/>
    <w:rsid w:val="003A0A00"/>
    <w:rsid w:val="003A174F"/>
    <w:rsid w:val="003A1758"/>
    <w:rsid w:val="003A42CB"/>
    <w:rsid w:val="003A4FA8"/>
    <w:rsid w:val="003A51F0"/>
    <w:rsid w:val="003A5C84"/>
    <w:rsid w:val="003A61F0"/>
    <w:rsid w:val="003B0F1B"/>
    <w:rsid w:val="003B374A"/>
    <w:rsid w:val="003B3F66"/>
    <w:rsid w:val="003B6B13"/>
    <w:rsid w:val="003B704A"/>
    <w:rsid w:val="003B7250"/>
    <w:rsid w:val="003B7EEA"/>
    <w:rsid w:val="003C070B"/>
    <w:rsid w:val="003C27A2"/>
    <w:rsid w:val="003C5D24"/>
    <w:rsid w:val="003C6BD7"/>
    <w:rsid w:val="003D0D7D"/>
    <w:rsid w:val="003D23AF"/>
    <w:rsid w:val="003D53A4"/>
    <w:rsid w:val="003D5781"/>
    <w:rsid w:val="003D5C6F"/>
    <w:rsid w:val="003D75AC"/>
    <w:rsid w:val="003D75D3"/>
    <w:rsid w:val="003E2E34"/>
    <w:rsid w:val="003E3CA3"/>
    <w:rsid w:val="003F49AA"/>
    <w:rsid w:val="003F4EEE"/>
    <w:rsid w:val="003F7281"/>
    <w:rsid w:val="003F734D"/>
    <w:rsid w:val="003F73D6"/>
    <w:rsid w:val="003F7DCC"/>
    <w:rsid w:val="00400A68"/>
    <w:rsid w:val="004022CF"/>
    <w:rsid w:val="004032D9"/>
    <w:rsid w:val="00404315"/>
    <w:rsid w:val="00407130"/>
    <w:rsid w:val="00407ACE"/>
    <w:rsid w:val="00407F97"/>
    <w:rsid w:val="00410C42"/>
    <w:rsid w:val="00411258"/>
    <w:rsid w:val="00414B4C"/>
    <w:rsid w:val="004175AF"/>
    <w:rsid w:val="004207A6"/>
    <w:rsid w:val="004226C3"/>
    <w:rsid w:val="0042434A"/>
    <w:rsid w:val="00430543"/>
    <w:rsid w:val="00432FB9"/>
    <w:rsid w:val="00433A73"/>
    <w:rsid w:val="00434863"/>
    <w:rsid w:val="00435A59"/>
    <w:rsid w:val="00436378"/>
    <w:rsid w:val="00442787"/>
    <w:rsid w:val="00443468"/>
    <w:rsid w:val="00443F06"/>
    <w:rsid w:val="00444B80"/>
    <w:rsid w:val="00445CD8"/>
    <w:rsid w:val="00446062"/>
    <w:rsid w:val="0044654A"/>
    <w:rsid w:val="0045019A"/>
    <w:rsid w:val="00450C6F"/>
    <w:rsid w:val="0045158F"/>
    <w:rsid w:val="0045468F"/>
    <w:rsid w:val="00461174"/>
    <w:rsid w:val="004636A7"/>
    <w:rsid w:val="004667D8"/>
    <w:rsid w:val="00474814"/>
    <w:rsid w:val="004748A6"/>
    <w:rsid w:val="00475892"/>
    <w:rsid w:val="00482778"/>
    <w:rsid w:val="00482F67"/>
    <w:rsid w:val="004850F9"/>
    <w:rsid w:val="00486E0F"/>
    <w:rsid w:val="00491E3A"/>
    <w:rsid w:val="004929F8"/>
    <w:rsid w:val="00495A7B"/>
    <w:rsid w:val="00495F39"/>
    <w:rsid w:val="004962D0"/>
    <w:rsid w:val="004968B7"/>
    <w:rsid w:val="004973A5"/>
    <w:rsid w:val="00497802"/>
    <w:rsid w:val="004A17AB"/>
    <w:rsid w:val="004A1D58"/>
    <w:rsid w:val="004A1DE3"/>
    <w:rsid w:val="004A2BA9"/>
    <w:rsid w:val="004A56CE"/>
    <w:rsid w:val="004A6729"/>
    <w:rsid w:val="004A675B"/>
    <w:rsid w:val="004A6B46"/>
    <w:rsid w:val="004A70EA"/>
    <w:rsid w:val="004A77FD"/>
    <w:rsid w:val="004B04D7"/>
    <w:rsid w:val="004B05D1"/>
    <w:rsid w:val="004B212D"/>
    <w:rsid w:val="004B2537"/>
    <w:rsid w:val="004B3CA5"/>
    <w:rsid w:val="004B6E5C"/>
    <w:rsid w:val="004C04E0"/>
    <w:rsid w:val="004C0ABB"/>
    <w:rsid w:val="004C362B"/>
    <w:rsid w:val="004C3A25"/>
    <w:rsid w:val="004C558B"/>
    <w:rsid w:val="004D14DF"/>
    <w:rsid w:val="004D15FC"/>
    <w:rsid w:val="004D56E5"/>
    <w:rsid w:val="004D5714"/>
    <w:rsid w:val="004D69A6"/>
    <w:rsid w:val="004E12CC"/>
    <w:rsid w:val="004E2A97"/>
    <w:rsid w:val="004E2D8A"/>
    <w:rsid w:val="004E45A6"/>
    <w:rsid w:val="004E4744"/>
    <w:rsid w:val="004E62C5"/>
    <w:rsid w:val="004F09FF"/>
    <w:rsid w:val="004F0DB8"/>
    <w:rsid w:val="004F12DF"/>
    <w:rsid w:val="004F2872"/>
    <w:rsid w:val="004F3644"/>
    <w:rsid w:val="004F4801"/>
    <w:rsid w:val="00505D31"/>
    <w:rsid w:val="00506F9A"/>
    <w:rsid w:val="0050710F"/>
    <w:rsid w:val="00510521"/>
    <w:rsid w:val="005136A8"/>
    <w:rsid w:val="005149B0"/>
    <w:rsid w:val="00514A6D"/>
    <w:rsid w:val="00516AFB"/>
    <w:rsid w:val="00520324"/>
    <w:rsid w:val="00520CA1"/>
    <w:rsid w:val="00520D1D"/>
    <w:rsid w:val="0052405F"/>
    <w:rsid w:val="00525D68"/>
    <w:rsid w:val="005269E3"/>
    <w:rsid w:val="0052772A"/>
    <w:rsid w:val="00527A26"/>
    <w:rsid w:val="0053286D"/>
    <w:rsid w:val="00532DB9"/>
    <w:rsid w:val="0053479E"/>
    <w:rsid w:val="00537542"/>
    <w:rsid w:val="005407A6"/>
    <w:rsid w:val="005422CE"/>
    <w:rsid w:val="00543599"/>
    <w:rsid w:val="0054497D"/>
    <w:rsid w:val="00546E0B"/>
    <w:rsid w:val="00551C25"/>
    <w:rsid w:val="005530E4"/>
    <w:rsid w:val="00553C0E"/>
    <w:rsid w:val="00556159"/>
    <w:rsid w:val="00557C8D"/>
    <w:rsid w:val="005603C5"/>
    <w:rsid w:val="00561039"/>
    <w:rsid w:val="005639CA"/>
    <w:rsid w:val="00570D38"/>
    <w:rsid w:val="00572063"/>
    <w:rsid w:val="00572E9F"/>
    <w:rsid w:val="00576AE0"/>
    <w:rsid w:val="00576F20"/>
    <w:rsid w:val="00581367"/>
    <w:rsid w:val="00585AFC"/>
    <w:rsid w:val="00591F66"/>
    <w:rsid w:val="0059285D"/>
    <w:rsid w:val="00592A33"/>
    <w:rsid w:val="0059350A"/>
    <w:rsid w:val="005947DA"/>
    <w:rsid w:val="00594918"/>
    <w:rsid w:val="00594D1F"/>
    <w:rsid w:val="005A099E"/>
    <w:rsid w:val="005A0BD9"/>
    <w:rsid w:val="005A16AD"/>
    <w:rsid w:val="005A3198"/>
    <w:rsid w:val="005A3D01"/>
    <w:rsid w:val="005A672C"/>
    <w:rsid w:val="005A6CBC"/>
    <w:rsid w:val="005B4627"/>
    <w:rsid w:val="005B5473"/>
    <w:rsid w:val="005B68CA"/>
    <w:rsid w:val="005B7624"/>
    <w:rsid w:val="005B772F"/>
    <w:rsid w:val="005B77AD"/>
    <w:rsid w:val="005B7D37"/>
    <w:rsid w:val="005C082A"/>
    <w:rsid w:val="005C2EB3"/>
    <w:rsid w:val="005C367F"/>
    <w:rsid w:val="005C5789"/>
    <w:rsid w:val="005C5FB9"/>
    <w:rsid w:val="005C6880"/>
    <w:rsid w:val="005C7242"/>
    <w:rsid w:val="005D1773"/>
    <w:rsid w:val="005D1A36"/>
    <w:rsid w:val="005D1F79"/>
    <w:rsid w:val="005D25A8"/>
    <w:rsid w:val="005D42EB"/>
    <w:rsid w:val="005D56C9"/>
    <w:rsid w:val="005D6C43"/>
    <w:rsid w:val="005D70E8"/>
    <w:rsid w:val="005D7B6C"/>
    <w:rsid w:val="005E1407"/>
    <w:rsid w:val="005E1898"/>
    <w:rsid w:val="005E3674"/>
    <w:rsid w:val="005E38B0"/>
    <w:rsid w:val="005E5459"/>
    <w:rsid w:val="005E5475"/>
    <w:rsid w:val="005E54C3"/>
    <w:rsid w:val="005E5E2C"/>
    <w:rsid w:val="005E7099"/>
    <w:rsid w:val="005E70F0"/>
    <w:rsid w:val="005E77B9"/>
    <w:rsid w:val="005F10C9"/>
    <w:rsid w:val="005F1601"/>
    <w:rsid w:val="005F4705"/>
    <w:rsid w:val="005F50CE"/>
    <w:rsid w:val="00602808"/>
    <w:rsid w:val="00604542"/>
    <w:rsid w:val="0060528E"/>
    <w:rsid w:val="00605299"/>
    <w:rsid w:val="00607AF4"/>
    <w:rsid w:val="0061094F"/>
    <w:rsid w:val="006119E7"/>
    <w:rsid w:val="00613066"/>
    <w:rsid w:val="00613242"/>
    <w:rsid w:val="00613CB5"/>
    <w:rsid w:val="0061577D"/>
    <w:rsid w:val="00616044"/>
    <w:rsid w:val="00616217"/>
    <w:rsid w:val="00616B26"/>
    <w:rsid w:val="00620379"/>
    <w:rsid w:val="00623260"/>
    <w:rsid w:val="00625F73"/>
    <w:rsid w:val="00626958"/>
    <w:rsid w:val="00627B6C"/>
    <w:rsid w:val="006318AF"/>
    <w:rsid w:val="00633E09"/>
    <w:rsid w:val="00634216"/>
    <w:rsid w:val="0063472E"/>
    <w:rsid w:val="00635485"/>
    <w:rsid w:val="006359F3"/>
    <w:rsid w:val="00647658"/>
    <w:rsid w:val="0065043C"/>
    <w:rsid w:val="0065090D"/>
    <w:rsid w:val="00650CFD"/>
    <w:rsid w:val="006515FB"/>
    <w:rsid w:val="00654CEB"/>
    <w:rsid w:val="0065699A"/>
    <w:rsid w:val="006571C6"/>
    <w:rsid w:val="006603EB"/>
    <w:rsid w:val="00662592"/>
    <w:rsid w:val="0066362A"/>
    <w:rsid w:val="00664DBA"/>
    <w:rsid w:val="00665F8B"/>
    <w:rsid w:val="0066656A"/>
    <w:rsid w:val="00667714"/>
    <w:rsid w:val="006814A3"/>
    <w:rsid w:val="0068180E"/>
    <w:rsid w:val="00681B1A"/>
    <w:rsid w:val="00681C7D"/>
    <w:rsid w:val="0068229E"/>
    <w:rsid w:val="006825CA"/>
    <w:rsid w:val="00683F3B"/>
    <w:rsid w:val="00684D0C"/>
    <w:rsid w:val="00684FBB"/>
    <w:rsid w:val="00691039"/>
    <w:rsid w:val="00691CEC"/>
    <w:rsid w:val="0069445A"/>
    <w:rsid w:val="006952BA"/>
    <w:rsid w:val="00695D04"/>
    <w:rsid w:val="006A1A8B"/>
    <w:rsid w:val="006A2E01"/>
    <w:rsid w:val="006A34D9"/>
    <w:rsid w:val="006A53C9"/>
    <w:rsid w:val="006A549A"/>
    <w:rsid w:val="006B018F"/>
    <w:rsid w:val="006B0274"/>
    <w:rsid w:val="006B1E20"/>
    <w:rsid w:val="006B34E5"/>
    <w:rsid w:val="006B3616"/>
    <w:rsid w:val="006B425A"/>
    <w:rsid w:val="006B4DAB"/>
    <w:rsid w:val="006B4EC8"/>
    <w:rsid w:val="006B5058"/>
    <w:rsid w:val="006B595C"/>
    <w:rsid w:val="006B61E2"/>
    <w:rsid w:val="006C038E"/>
    <w:rsid w:val="006C0700"/>
    <w:rsid w:val="006C15CD"/>
    <w:rsid w:val="006C1F3B"/>
    <w:rsid w:val="006C4375"/>
    <w:rsid w:val="006C4EDD"/>
    <w:rsid w:val="006C7060"/>
    <w:rsid w:val="006C71D2"/>
    <w:rsid w:val="006D0A55"/>
    <w:rsid w:val="006D19ED"/>
    <w:rsid w:val="006D273B"/>
    <w:rsid w:val="006D35AE"/>
    <w:rsid w:val="006D54CB"/>
    <w:rsid w:val="006D6EFD"/>
    <w:rsid w:val="006D7D3A"/>
    <w:rsid w:val="006E0E72"/>
    <w:rsid w:val="006E48F7"/>
    <w:rsid w:val="006E5D08"/>
    <w:rsid w:val="006E6092"/>
    <w:rsid w:val="006F04ED"/>
    <w:rsid w:val="006F16B3"/>
    <w:rsid w:val="006F3F2A"/>
    <w:rsid w:val="006F42E4"/>
    <w:rsid w:val="007018DA"/>
    <w:rsid w:val="00702109"/>
    <w:rsid w:val="00703BBA"/>
    <w:rsid w:val="00712260"/>
    <w:rsid w:val="00712C15"/>
    <w:rsid w:val="00713E37"/>
    <w:rsid w:val="0071537E"/>
    <w:rsid w:val="00717497"/>
    <w:rsid w:val="00717551"/>
    <w:rsid w:val="007207B5"/>
    <w:rsid w:val="00722308"/>
    <w:rsid w:val="007235A8"/>
    <w:rsid w:val="00723E32"/>
    <w:rsid w:val="00723E53"/>
    <w:rsid w:val="00724535"/>
    <w:rsid w:val="007247EF"/>
    <w:rsid w:val="00725044"/>
    <w:rsid w:val="007259E0"/>
    <w:rsid w:val="0072622A"/>
    <w:rsid w:val="007273D3"/>
    <w:rsid w:val="00730C90"/>
    <w:rsid w:val="0073675C"/>
    <w:rsid w:val="00745380"/>
    <w:rsid w:val="007472AE"/>
    <w:rsid w:val="00752679"/>
    <w:rsid w:val="0075283B"/>
    <w:rsid w:val="00752AAD"/>
    <w:rsid w:val="00754FB3"/>
    <w:rsid w:val="00756778"/>
    <w:rsid w:val="00756909"/>
    <w:rsid w:val="007648AF"/>
    <w:rsid w:val="0077028E"/>
    <w:rsid w:val="00770B63"/>
    <w:rsid w:val="00770E6E"/>
    <w:rsid w:val="00771030"/>
    <w:rsid w:val="007713DB"/>
    <w:rsid w:val="00772281"/>
    <w:rsid w:val="00772755"/>
    <w:rsid w:val="00772DC3"/>
    <w:rsid w:val="007741C1"/>
    <w:rsid w:val="0077469C"/>
    <w:rsid w:val="00775638"/>
    <w:rsid w:val="0077605A"/>
    <w:rsid w:val="00777A6D"/>
    <w:rsid w:val="00777ADB"/>
    <w:rsid w:val="00777BBC"/>
    <w:rsid w:val="00780BAB"/>
    <w:rsid w:val="00781666"/>
    <w:rsid w:val="00781A3B"/>
    <w:rsid w:val="00783B36"/>
    <w:rsid w:val="00783F46"/>
    <w:rsid w:val="00783F53"/>
    <w:rsid w:val="007845AB"/>
    <w:rsid w:val="00787ACB"/>
    <w:rsid w:val="007940FD"/>
    <w:rsid w:val="00794C0B"/>
    <w:rsid w:val="00796037"/>
    <w:rsid w:val="00796233"/>
    <w:rsid w:val="00796E51"/>
    <w:rsid w:val="007A15AF"/>
    <w:rsid w:val="007A1D6B"/>
    <w:rsid w:val="007A45D4"/>
    <w:rsid w:val="007B07A1"/>
    <w:rsid w:val="007B1501"/>
    <w:rsid w:val="007B20A8"/>
    <w:rsid w:val="007B31B4"/>
    <w:rsid w:val="007B4C7F"/>
    <w:rsid w:val="007B615D"/>
    <w:rsid w:val="007B627A"/>
    <w:rsid w:val="007C0ED7"/>
    <w:rsid w:val="007C4A8B"/>
    <w:rsid w:val="007C5E6C"/>
    <w:rsid w:val="007C6802"/>
    <w:rsid w:val="007D0F2D"/>
    <w:rsid w:val="007D116C"/>
    <w:rsid w:val="007D13FD"/>
    <w:rsid w:val="007D1CFB"/>
    <w:rsid w:val="007D23C8"/>
    <w:rsid w:val="007D3255"/>
    <w:rsid w:val="007D3B63"/>
    <w:rsid w:val="007D44C7"/>
    <w:rsid w:val="007D5430"/>
    <w:rsid w:val="007D5704"/>
    <w:rsid w:val="007D65BC"/>
    <w:rsid w:val="007D6CA8"/>
    <w:rsid w:val="007D763A"/>
    <w:rsid w:val="007D78D1"/>
    <w:rsid w:val="007E3BE4"/>
    <w:rsid w:val="007E4B83"/>
    <w:rsid w:val="007F37A0"/>
    <w:rsid w:val="007F3CFF"/>
    <w:rsid w:val="007F3E70"/>
    <w:rsid w:val="007F478B"/>
    <w:rsid w:val="007F612A"/>
    <w:rsid w:val="00800702"/>
    <w:rsid w:val="00802E35"/>
    <w:rsid w:val="008074D6"/>
    <w:rsid w:val="00810109"/>
    <w:rsid w:val="008140E4"/>
    <w:rsid w:val="00815F3D"/>
    <w:rsid w:val="008167D3"/>
    <w:rsid w:val="00817243"/>
    <w:rsid w:val="00820271"/>
    <w:rsid w:val="00820A6A"/>
    <w:rsid w:val="00821514"/>
    <w:rsid w:val="00821C08"/>
    <w:rsid w:val="00821CD4"/>
    <w:rsid w:val="00822EC1"/>
    <w:rsid w:val="0082329E"/>
    <w:rsid w:val="008238E3"/>
    <w:rsid w:val="008272FD"/>
    <w:rsid w:val="00827F1D"/>
    <w:rsid w:val="008318E9"/>
    <w:rsid w:val="00832591"/>
    <w:rsid w:val="00832A5A"/>
    <w:rsid w:val="00834EB9"/>
    <w:rsid w:val="00841884"/>
    <w:rsid w:val="00842E64"/>
    <w:rsid w:val="00843276"/>
    <w:rsid w:val="0084345C"/>
    <w:rsid w:val="00843941"/>
    <w:rsid w:val="00843D27"/>
    <w:rsid w:val="0084400D"/>
    <w:rsid w:val="00845A15"/>
    <w:rsid w:val="0084763F"/>
    <w:rsid w:val="00850166"/>
    <w:rsid w:val="0085274D"/>
    <w:rsid w:val="00852A16"/>
    <w:rsid w:val="008622D3"/>
    <w:rsid w:val="00865EB6"/>
    <w:rsid w:val="00866D12"/>
    <w:rsid w:val="008676B7"/>
    <w:rsid w:val="00867F91"/>
    <w:rsid w:val="00870033"/>
    <w:rsid w:val="00870775"/>
    <w:rsid w:val="00872275"/>
    <w:rsid w:val="00872E2C"/>
    <w:rsid w:val="00872E51"/>
    <w:rsid w:val="00874025"/>
    <w:rsid w:val="008759E3"/>
    <w:rsid w:val="00875EEA"/>
    <w:rsid w:val="00875F4B"/>
    <w:rsid w:val="0087754E"/>
    <w:rsid w:val="0088014E"/>
    <w:rsid w:val="008828FF"/>
    <w:rsid w:val="0088465F"/>
    <w:rsid w:val="008863D3"/>
    <w:rsid w:val="00887C0F"/>
    <w:rsid w:val="0089024B"/>
    <w:rsid w:val="00891D02"/>
    <w:rsid w:val="0089223F"/>
    <w:rsid w:val="00893E19"/>
    <w:rsid w:val="008945CA"/>
    <w:rsid w:val="00895C02"/>
    <w:rsid w:val="008A0057"/>
    <w:rsid w:val="008A0496"/>
    <w:rsid w:val="008A2F9F"/>
    <w:rsid w:val="008A382B"/>
    <w:rsid w:val="008B0973"/>
    <w:rsid w:val="008B23AD"/>
    <w:rsid w:val="008B3434"/>
    <w:rsid w:val="008B44F1"/>
    <w:rsid w:val="008B74E6"/>
    <w:rsid w:val="008C2059"/>
    <w:rsid w:val="008C3E63"/>
    <w:rsid w:val="008C69C7"/>
    <w:rsid w:val="008C6ECC"/>
    <w:rsid w:val="008D036B"/>
    <w:rsid w:val="008D0FA6"/>
    <w:rsid w:val="008D131C"/>
    <w:rsid w:val="008D5EC0"/>
    <w:rsid w:val="008D7714"/>
    <w:rsid w:val="008E01C9"/>
    <w:rsid w:val="008E0361"/>
    <w:rsid w:val="008E2D0F"/>
    <w:rsid w:val="008E30F6"/>
    <w:rsid w:val="008E3E61"/>
    <w:rsid w:val="008E43B3"/>
    <w:rsid w:val="008E49B7"/>
    <w:rsid w:val="008E5B37"/>
    <w:rsid w:val="008E68D5"/>
    <w:rsid w:val="008F1BE7"/>
    <w:rsid w:val="008F297F"/>
    <w:rsid w:val="008F60B6"/>
    <w:rsid w:val="008F7259"/>
    <w:rsid w:val="008F72D8"/>
    <w:rsid w:val="009000AF"/>
    <w:rsid w:val="009017F0"/>
    <w:rsid w:val="00901B30"/>
    <w:rsid w:val="00902219"/>
    <w:rsid w:val="00904676"/>
    <w:rsid w:val="009060A3"/>
    <w:rsid w:val="009073A1"/>
    <w:rsid w:val="009075FE"/>
    <w:rsid w:val="0091575E"/>
    <w:rsid w:val="0091586D"/>
    <w:rsid w:val="00915B46"/>
    <w:rsid w:val="00915ED7"/>
    <w:rsid w:val="00920E65"/>
    <w:rsid w:val="00921A80"/>
    <w:rsid w:val="0092297B"/>
    <w:rsid w:val="00923E2E"/>
    <w:rsid w:val="0092566E"/>
    <w:rsid w:val="009256AB"/>
    <w:rsid w:val="009269ED"/>
    <w:rsid w:val="00926FD5"/>
    <w:rsid w:val="00927EDD"/>
    <w:rsid w:val="00927FED"/>
    <w:rsid w:val="00932527"/>
    <w:rsid w:val="009330C3"/>
    <w:rsid w:val="00933BF3"/>
    <w:rsid w:val="0093475E"/>
    <w:rsid w:val="009350DF"/>
    <w:rsid w:val="009360FA"/>
    <w:rsid w:val="00936CD6"/>
    <w:rsid w:val="0094163A"/>
    <w:rsid w:val="00941E27"/>
    <w:rsid w:val="00942008"/>
    <w:rsid w:val="00944EA2"/>
    <w:rsid w:val="00946E9B"/>
    <w:rsid w:val="00947142"/>
    <w:rsid w:val="00950EAA"/>
    <w:rsid w:val="00953467"/>
    <w:rsid w:val="009540AF"/>
    <w:rsid w:val="00954328"/>
    <w:rsid w:val="00954607"/>
    <w:rsid w:val="009563AA"/>
    <w:rsid w:val="0095780A"/>
    <w:rsid w:val="00961684"/>
    <w:rsid w:val="0096221E"/>
    <w:rsid w:val="00965F2A"/>
    <w:rsid w:val="009667C0"/>
    <w:rsid w:val="009672C2"/>
    <w:rsid w:val="00967B96"/>
    <w:rsid w:val="0097085C"/>
    <w:rsid w:val="009711C5"/>
    <w:rsid w:val="0097130A"/>
    <w:rsid w:val="009733EE"/>
    <w:rsid w:val="00977E55"/>
    <w:rsid w:val="009811F2"/>
    <w:rsid w:val="00984F58"/>
    <w:rsid w:val="00985320"/>
    <w:rsid w:val="00986307"/>
    <w:rsid w:val="009866D5"/>
    <w:rsid w:val="00986BC5"/>
    <w:rsid w:val="00986D96"/>
    <w:rsid w:val="00986E12"/>
    <w:rsid w:val="00991DC6"/>
    <w:rsid w:val="00996128"/>
    <w:rsid w:val="009A2253"/>
    <w:rsid w:val="009A340B"/>
    <w:rsid w:val="009A6038"/>
    <w:rsid w:val="009A67D1"/>
    <w:rsid w:val="009A68D8"/>
    <w:rsid w:val="009A7F85"/>
    <w:rsid w:val="009B0643"/>
    <w:rsid w:val="009B19E6"/>
    <w:rsid w:val="009B1DBB"/>
    <w:rsid w:val="009B26D4"/>
    <w:rsid w:val="009B756C"/>
    <w:rsid w:val="009C1A9E"/>
    <w:rsid w:val="009C3512"/>
    <w:rsid w:val="009C492D"/>
    <w:rsid w:val="009C6012"/>
    <w:rsid w:val="009C719B"/>
    <w:rsid w:val="009C7F39"/>
    <w:rsid w:val="009D01A1"/>
    <w:rsid w:val="009D03CE"/>
    <w:rsid w:val="009D0CE6"/>
    <w:rsid w:val="009D10EC"/>
    <w:rsid w:val="009D16AF"/>
    <w:rsid w:val="009D1FC7"/>
    <w:rsid w:val="009D5DE3"/>
    <w:rsid w:val="009D63F9"/>
    <w:rsid w:val="009D7C76"/>
    <w:rsid w:val="009E491F"/>
    <w:rsid w:val="009E636B"/>
    <w:rsid w:val="009E74AC"/>
    <w:rsid w:val="009F01E5"/>
    <w:rsid w:val="009F08A6"/>
    <w:rsid w:val="009F0CD0"/>
    <w:rsid w:val="009F38CA"/>
    <w:rsid w:val="009F3B2D"/>
    <w:rsid w:val="009F531F"/>
    <w:rsid w:val="009F63FD"/>
    <w:rsid w:val="00A00A9B"/>
    <w:rsid w:val="00A00CF0"/>
    <w:rsid w:val="00A06D0F"/>
    <w:rsid w:val="00A075E4"/>
    <w:rsid w:val="00A07D2B"/>
    <w:rsid w:val="00A10C66"/>
    <w:rsid w:val="00A118F9"/>
    <w:rsid w:val="00A13289"/>
    <w:rsid w:val="00A13E4B"/>
    <w:rsid w:val="00A1438A"/>
    <w:rsid w:val="00A145A7"/>
    <w:rsid w:val="00A16705"/>
    <w:rsid w:val="00A238BB"/>
    <w:rsid w:val="00A246AA"/>
    <w:rsid w:val="00A330C6"/>
    <w:rsid w:val="00A33675"/>
    <w:rsid w:val="00A411EC"/>
    <w:rsid w:val="00A42392"/>
    <w:rsid w:val="00A43EEE"/>
    <w:rsid w:val="00A512EE"/>
    <w:rsid w:val="00A51D05"/>
    <w:rsid w:val="00A527A6"/>
    <w:rsid w:val="00A532AE"/>
    <w:rsid w:val="00A5522D"/>
    <w:rsid w:val="00A62C27"/>
    <w:rsid w:val="00A62D36"/>
    <w:rsid w:val="00A64C90"/>
    <w:rsid w:val="00A64CE1"/>
    <w:rsid w:val="00A66173"/>
    <w:rsid w:val="00A67999"/>
    <w:rsid w:val="00A7098B"/>
    <w:rsid w:val="00A70998"/>
    <w:rsid w:val="00A70A64"/>
    <w:rsid w:val="00A80695"/>
    <w:rsid w:val="00A81C7D"/>
    <w:rsid w:val="00A82A30"/>
    <w:rsid w:val="00A8585E"/>
    <w:rsid w:val="00A92F77"/>
    <w:rsid w:val="00A9795E"/>
    <w:rsid w:val="00AA0222"/>
    <w:rsid w:val="00AA2307"/>
    <w:rsid w:val="00AA4A68"/>
    <w:rsid w:val="00AA5D6A"/>
    <w:rsid w:val="00AA6941"/>
    <w:rsid w:val="00AA704C"/>
    <w:rsid w:val="00AB16BF"/>
    <w:rsid w:val="00AB1F7E"/>
    <w:rsid w:val="00AB5126"/>
    <w:rsid w:val="00AB577E"/>
    <w:rsid w:val="00AB6748"/>
    <w:rsid w:val="00AC391B"/>
    <w:rsid w:val="00AC5F52"/>
    <w:rsid w:val="00AC5F9B"/>
    <w:rsid w:val="00AD00B9"/>
    <w:rsid w:val="00AD191E"/>
    <w:rsid w:val="00AD32CC"/>
    <w:rsid w:val="00AE23C6"/>
    <w:rsid w:val="00AE4134"/>
    <w:rsid w:val="00AE446A"/>
    <w:rsid w:val="00AE47DD"/>
    <w:rsid w:val="00AE6A51"/>
    <w:rsid w:val="00AF0051"/>
    <w:rsid w:val="00AF0F2C"/>
    <w:rsid w:val="00AF330F"/>
    <w:rsid w:val="00AF39E5"/>
    <w:rsid w:val="00AF3A53"/>
    <w:rsid w:val="00AF4CD1"/>
    <w:rsid w:val="00AF5FE3"/>
    <w:rsid w:val="00AF7A9E"/>
    <w:rsid w:val="00B01C84"/>
    <w:rsid w:val="00B05F7E"/>
    <w:rsid w:val="00B06E39"/>
    <w:rsid w:val="00B07D1F"/>
    <w:rsid w:val="00B1324B"/>
    <w:rsid w:val="00B13EC4"/>
    <w:rsid w:val="00B14FF5"/>
    <w:rsid w:val="00B16188"/>
    <w:rsid w:val="00B16CCF"/>
    <w:rsid w:val="00B16CEE"/>
    <w:rsid w:val="00B17F50"/>
    <w:rsid w:val="00B222A1"/>
    <w:rsid w:val="00B23231"/>
    <w:rsid w:val="00B25317"/>
    <w:rsid w:val="00B25D3E"/>
    <w:rsid w:val="00B27718"/>
    <w:rsid w:val="00B27BEC"/>
    <w:rsid w:val="00B30A56"/>
    <w:rsid w:val="00B30B3B"/>
    <w:rsid w:val="00B31249"/>
    <w:rsid w:val="00B323D3"/>
    <w:rsid w:val="00B3320C"/>
    <w:rsid w:val="00B35701"/>
    <w:rsid w:val="00B42B5B"/>
    <w:rsid w:val="00B4315E"/>
    <w:rsid w:val="00B43B44"/>
    <w:rsid w:val="00B44ED7"/>
    <w:rsid w:val="00B4527D"/>
    <w:rsid w:val="00B472C3"/>
    <w:rsid w:val="00B47A6D"/>
    <w:rsid w:val="00B47BAC"/>
    <w:rsid w:val="00B47D61"/>
    <w:rsid w:val="00B52319"/>
    <w:rsid w:val="00B5542B"/>
    <w:rsid w:val="00B64980"/>
    <w:rsid w:val="00B649FB"/>
    <w:rsid w:val="00B66714"/>
    <w:rsid w:val="00B67EB7"/>
    <w:rsid w:val="00B72BFA"/>
    <w:rsid w:val="00B74492"/>
    <w:rsid w:val="00B77293"/>
    <w:rsid w:val="00B77BB9"/>
    <w:rsid w:val="00B80F10"/>
    <w:rsid w:val="00B81926"/>
    <w:rsid w:val="00B81BAA"/>
    <w:rsid w:val="00B82A05"/>
    <w:rsid w:val="00B845D1"/>
    <w:rsid w:val="00B85DBD"/>
    <w:rsid w:val="00B860F9"/>
    <w:rsid w:val="00B86FE5"/>
    <w:rsid w:val="00B90F2F"/>
    <w:rsid w:val="00B94A72"/>
    <w:rsid w:val="00B95A79"/>
    <w:rsid w:val="00BA133E"/>
    <w:rsid w:val="00BA1AAB"/>
    <w:rsid w:val="00BA33C5"/>
    <w:rsid w:val="00BA3B91"/>
    <w:rsid w:val="00BA58C1"/>
    <w:rsid w:val="00BA5944"/>
    <w:rsid w:val="00BA60A2"/>
    <w:rsid w:val="00BA7073"/>
    <w:rsid w:val="00BB0067"/>
    <w:rsid w:val="00BB048E"/>
    <w:rsid w:val="00BB0EC1"/>
    <w:rsid w:val="00BB2864"/>
    <w:rsid w:val="00BB2E2E"/>
    <w:rsid w:val="00BB3A64"/>
    <w:rsid w:val="00BB4CC0"/>
    <w:rsid w:val="00BB5903"/>
    <w:rsid w:val="00BC1493"/>
    <w:rsid w:val="00BC228A"/>
    <w:rsid w:val="00BC52C8"/>
    <w:rsid w:val="00BC6DC7"/>
    <w:rsid w:val="00BC7D8D"/>
    <w:rsid w:val="00BD0952"/>
    <w:rsid w:val="00BD24C7"/>
    <w:rsid w:val="00BD3F7B"/>
    <w:rsid w:val="00BD691D"/>
    <w:rsid w:val="00BE0CD5"/>
    <w:rsid w:val="00BE0E16"/>
    <w:rsid w:val="00BE1274"/>
    <w:rsid w:val="00BE174A"/>
    <w:rsid w:val="00BE2C56"/>
    <w:rsid w:val="00BE2E0D"/>
    <w:rsid w:val="00BE3EA1"/>
    <w:rsid w:val="00BE4272"/>
    <w:rsid w:val="00BE459A"/>
    <w:rsid w:val="00BE5C5E"/>
    <w:rsid w:val="00BE6E5B"/>
    <w:rsid w:val="00BF0D6A"/>
    <w:rsid w:val="00BF36C9"/>
    <w:rsid w:val="00BF4D34"/>
    <w:rsid w:val="00BF4FFA"/>
    <w:rsid w:val="00BF5F2D"/>
    <w:rsid w:val="00BF7E5B"/>
    <w:rsid w:val="00BF7F38"/>
    <w:rsid w:val="00BF7FD4"/>
    <w:rsid w:val="00C011F4"/>
    <w:rsid w:val="00C01DC7"/>
    <w:rsid w:val="00C01FDB"/>
    <w:rsid w:val="00C033F0"/>
    <w:rsid w:val="00C04A95"/>
    <w:rsid w:val="00C06055"/>
    <w:rsid w:val="00C06F3A"/>
    <w:rsid w:val="00C1006B"/>
    <w:rsid w:val="00C100F9"/>
    <w:rsid w:val="00C10A23"/>
    <w:rsid w:val="00C12849"/>
    <w:rsid w:val="00C12A7B"/>
    <w:rsid w:val="00C1418F"/>
    <w:rsid w:val="00C155E0"/>
    <w:rsid w:val="00C16A88"/>
    <w:rsid w:val="00C17E13"/>
    <w:rsid w:val="00C2232E"/>
    <w:rsid w:val="00C25B33"/>
    <w:rsid w:val="00C26AD1"/>
    <w:rsid w:val="00C30A76"/>
    <w:rsid w:val="00C30C96"/>
    <w:rsid w:val="00C32464"/>
    <w:rsid w:val="00C33991"/>
    <w:rsid w:val="00C36098"/>
    <w:rsid w:val="00C37823"/>
    <w:rsid w:val="00C40469"/>
    <w:rsid w:val="00C44707"/>
    <w:rsid w:val="00C46367"/>
    <w:rsid w:val="00C46CF1"/>
    <w:rsid w:val="00C47DDE"/>
    <w:rsid w:val="00C5081E"/>
    <w:rsid w:val="00C520C9"/>
    <w:rsid w:val="00C55B61"/>
    <w:rsid w:val="00C5702F"/>
    <w:rsid w:val="00C61328"/>
    <w:rsid w:val="00C615E2"/>
    <w:rsid w:val="00C6330D"/>
    <w:rsid w:val="00C6630B"/>
    <w:rsid w:val="00C66AC9"/>
    <w:rsid w:val="00C66FF2"/>
    <w:rsid w:val="00C7197C"/>
    <w:rsid w:val="00C72C01"/>
    <w:rsid w:val="00C736FA"/>
    <w:rsid w:val="00C75C8E"/>
    <w:rsid w:val="00C771DB"/>
    <w:rsid w:val="00C77274"/>
    <w:rsid w:val="00C77AA3"/>
    <w:rsid w:val="00C801EB"/>
    <w:rsid w:val="00C84C0D"/>
    <w:rsid w:val="00C86436"/>
    <w:rsid w:val="00C87868"/>
    <w:rsid w:val="00C909C8"/>
    <w:rsid w:val="00C93341"/>
    <w:rsid w:val="00C95093"/>
    <w:rsid w:val="00C9575F"/>
    <w:rsid w:val="00C95D0B"/>
    <w:rsid w:val="00C9632F"/>
    <w:rsid w:val="00CA1272"/>
    <w:rsid w:val="00CA35C9"/>
    <w:rsid w:val="00CA4A42"/>
    <w:rsid w:val="00CA6D32"/>
    <w:rsid w:val="00CA6E2C"/>
    <w:rsid w:val="00CB0BDD"/>
    <w:rsid w:val="00CB3FC5"/>
    <w:rsid w:val="00CB4ADD"/>
    <w:rsid w:val="00CB5D25"/>
    <w:rsid w:val="00CB5F94"/>
    <w:rsid w:val="00CB6B6E"/>
    <w:rsid w:val="00CB6EB9"/>
    <w:rsid w:val="00CB721B"/>
    <w:rsid w:val="00CC1062"/>
    <w:rsid w:val="00CC2F65"/>
    <w:rsid w:val="00CC301C"/>
    <w:rsid w:val="00CD08A2"/>
    <w:rsid w:val="00CD10C9"/>
    <w:rsid w:val="00CD55D1"/>
    <w:rsid w:val="00CE107A"/>
    <w:rsid w:val="00CE119B"/>
    <w:rsid w:val="00CE24BA"/>
    <w:rsid w:val="00CE346D"/>
    <w:rsid w:val="00CE6921"/>
    <w:rsid w:val="00CE6996"/>
    <w:rsid w:val="00CE76EE"/>
    <w:rsid w:val="00CF1465"/>
    <w:rsid w:val="00CF4184"/>
    <w:rsid w:val="00CF5346"/>
    <w:rsid w:val="00D0200D"/>
    <w:rsid w:val="00D039FB"/>
    <w:rsid w:val="00D04ADA"/>
    <w:rsid w:val="00D0690A"/>
    <w:rsid w:val="00D072E7"/>
    <w:rsid w:val="00D07FA1"/>
    <w:rsid w:val="00D10B72"/>
    <w:rsid w:val="00D139FB"/>
    <w:rsid w:val="00D147DD"/>
    <w:rsid w:val="00D14DD9"/>
    <w:rsid w:val="00D14DE7"/>
    <w:rsid w:val="00D14FA6"/>
    <w:rsid w:val="00D16E10"/>
    <w:rsid w:val="00D214E4"/>
    <w:rsid w:val="00D26D77"/>
    <w:rsid w:val="00D270B4"/>
    <w:rsid w:val="00D322A8"/>
    <w:rsid w:val="00D33A6C"/>
    <w:rsid w:val="00D36E5F"/>
    <w:rsid w:val="00D40332"/>
    <w:rsid w:val="00D41CBE"/>
    <w:rsid w:val="00D425CE"/>
    <w:rsid w:val="00D52C0E"/>
    <w:rsid w:val="00D54D10"/>
    <w:rsid w:val="00D55D36"/>
    <w:rsid w:val="00D61DD0"/>
    <w:rsid w:val="00D62E1A"/>
    <w:rsid w:val="00D6326C"/>
    <w:rsid w:val="00D632A8"/>
    <w:rsid w:val="00D65031"/>
    <w:rsid w:val="00D73BDC"/>
    <w:rsid w:val="00D73CC6"/>
    <w:rsid w:val="00D73D7F"/>
    <w:rsid w:val="00D74DBF"/>
    <w:rsid w:val="00D75533"/>
    <w:rsid w:val="00D757F0"/>
    <w:rsid w:val="00D80E98"/>
    <w:rsid w:val="00D83353"/>
    <w:rsid w:val="00D83736"/>
    <w:rsid w:val="00D8493D"/>
    <w:rsid w:val="00D8516B"/>
    <w:rsid w:val="00D851B7"/>
    <w:rsid w:val="00D8614E"/>
    <w:rsid w:val="00D876D9"/>
    <w:rsid w:val="00D91692"/>
    <w:rsid w:val="00D917AD"/>
    <w:rsid w:val="00D9226A"/>
    <w:rsid w:val="00D92C5B"/>
    <w:rsid w:val="00D94A62"/>
    <w:rsid w:val="00D95886"/>
    <w:rsid w:val="00D978BF"/>
    <w:rsid w:val="00D97A80"/>
    <w:rsid w:val="00DA25FC"/>
    <w:rsid w:val="00DA4582"/>
    <w:rsid w:val="00DA6228"/>
    <w:rsid w:val="00DB0870"/>
    <w:rsid w:val="00DB0E77"/>
    <w:rsid w:val="00DB2F46"/>
    <w:rsid w:val="00DB2F65"/>
    <w:rsid w:val="00DB49AB"/>
    <w:rsid w:val="00DB53C0"/>
    <w:rsid w:val="00DC0923"/>
    <w:rsid w:val="00DC333D"/>
    <w:rsid w:val="00DC4809"/>
    <w:rsid w:val="00DC5BCE"/>
    <w:rsid w:val="00DD19F6"/>
    <w:rsid w:val="00DD1FBE"/>
    <w:rsid w:val="00DD4239"/>
    <w:rsid w:val="00DD4AC9"/>
    <w:rsid w:val="00DE05B3"/>
    <w:rsid w:val="00DE192A"/>
    <w:rsid w:val="00DE3174"/>
    <w:rsid w:val="00DE3313"/>
    <w:rsid w:val="00DE752D"/>
    <w:rsid w:val="00DF0367"/>
    <w:rsid w:val="00DF1C7B"/>
    <w:rsid w:val="00DF2E7B"/>
    <w:rsid w:val="00DF429D"/>
    <w:rsid w:val="00DF570E"/>
    <w:rsid w:val="00DF58E0"/>
    <w:rsid w:val="00DF5D30"/>
    <w:rsid w:val="00DF74B3"/>
    <w:rsid w:val="00E00FE9"/>
    <w:rsid w:val="00E027A9"/>
    <w:rsid w:val="00E032CB"/>
    <w:rsid w:val="00E06343"/>
    <w:rsid w:val="00E10FAF"/>
    <w:rsid w:val="00E11D56"/>
    <w:rsid w:val="00E1335B"/>
    <w:rsid w:val="00E13FA7"/>
    <w:rsid w:val="00E16352"/>
    <w:rsid w:val="00E208EC"/>
    <w:rsid w:val="00E22AF1"/>
    <w:rsid w:val="00E25FD7"/>
    <w:rsid w:val="00E2716B"/>
    <w:rsid w:val="00E33EBC"/>
    <w:rsid w:val="00E3412C"/>
    <w:rsid w:val="00E34234"/>
    <w:rsid w:val="00E3531B"/>
    <w:rsid w:val="00E35696"/>
    <w:rsid w:val="00E3581A"/>
    <w:rsid w:val="00E35E6D"/>
    <w:rsid w:val="00E36C65"/>
    <w:rsid w:val="00E37023"/>
    <w:rsid w:val="00E375A5"/>
    <w:rsid w:val="00E37991"/>
    <w:rsid w:val="00E4030F"/>
    <w:rsid w:val="00E41338"/>
    <w:rsid w:val="00E46DAE"/>
    <w:rsid w:val="00E508DF"/>
    <w:rsid w:val="00E50A52"/>
    <w:rsid w:val="00E50C89"/>
    <w:rsid w:val="00E5277C"/>
    <w:rsid w:val="00E57853"/>
    <w:rsid w:val="00E57F53"/>
    <w:rsid w:val="00E60B9D"/>
    <w:rsid w:val="00E6122D"/>
    <w:rsid w:val="00E616DF"/>
    <w:rsid w:val="00E61C10"/>
    <w:rsid w:val="00E63EBC"/>
    <w:rsid w:val="00E641FC"/>
    <w:rsid w:val="00E653D6"/>
    <w:rsid w:val="00E65860"/>
    <w:rsid w:val="00E667A6"/>
    <w:rsid w:val="00E74076"/>
    <w:rsid w:val="00E74E09"/>
    <w:rsid w:val="00E801C0"/>
    <w:rsid w:val="00E80298"/>
    <w:rsid w:val="00E827F4"/>
    <w:rsid w:val="00E83BC6"/>
    <w:rsid w:val="00E84150"/>
    <w:rsid w:val="00E8501C"/>
    <w:rsid w:val="00E85198"/>
    <w:rsid w:val="00E85C02"/>
    <w:rsid w:val="00E92759"/>
    <w:rsid w:val="00E93619"/>
    <w:rsid w:val="00E97D04"/>
    <w:rsid w:val="00EA3092"/>
    <w:rsid w:val="00EA4158"/>
    <w:rsid w:val="00EA4908"/>
    <w:rsid w:val="00EA6C54"/>
    <w:rsid w:val="00EB042D"/>
    <w:rsid w:val="00EB10C1"/>
    <w:rsid w:val="00EB173B"/>
    <w:rsid w:val="00EB3B66"/>
    <w:rsid w:val="00EB7053"/>
    <w:rsid w:val="00EC07E7"/>
    <w:rsid w:val="00EC178E"/>
    <w:rsid w:val="00EC23B3"/>
    <w:rsid w:val="00EC373B"/>
    <w:rsid w:val="00EC3F53"/>
    <w:rsid w:val="00EC4CA1"/>
    <w:rsid w:val="00EC4E2C"/>
    <w:rsid w:val="00EC5A11"/>
    <w:rsid w:val="00EC5AC4"/>
    <w:rsid w:val="00ED2580"/>
    <w:rsid w:val="00ED3A3A"/>
    <w:rsid w:val="00ED5A16"/>
    <w:rsid w:val="00ED5F86"/>
    <w:rsid w:val="00ED6B65"/>
    <w:rsid w:val="00ED7A65"/>
    <w:rsid w:val="00ED7F3B"/>
    <w:rsid w:val="00EE51BA"/>
    <w:rsid w:val="00EE539F"/>
    <w:rsid w:val="00EE6205"/>
    <w:rsid w:val="00EF1CE5"/>
    <w:rsid w:val="00EF3B0E"/>
    <w:rsid w:val="00EF49E8"/>
    <w:rsid w:val="00F0079A"/>
    <w:rsid w:val="00F00CCA"/>
    <w:rsid w:val="00F10E93"/>
    <w:rsid w:val="00F11E03"/>
    <w:rsid w:val="00F137E4"/>
    <w:rsid w:val="00F14551"/>
    <w:rsid w:val="00F14779"/>
    <w:rsid w:val="00F14C65"/>
    <w:rsid w:val="00F2574D"/>
    <w:rsid w:val="00F27BA8"/>
    <w:rsid w:val="00F303E4"/>
    <w:rsid w:val="00F30C83"/>
    <w:rsid w:val="00F32084"/>
    <w:rsid w:val="00F32C17"/>
    <w:rsid w:val="00F32D9A"/>
    <w:rsid w:val="00F37DE3"/>
    <w:rsid w:val="00F4139B"/>
    <w:rsid w:val="00F417F6"/>
    <w:rsid w:val="00F42F38"/>
    <w:rsid w:val="00F43C93"/>
    <w:rsid w:val="00F447E7"/>
    <w:rsid w:val="00F4502F"/>
    <w:rsid w:val="00F47745"/>
    <w:rsid w:val="00F47E7F"/>
    <w:rsid w:val="00F50688"/>
    <w:rsid w:val="00F512F3"/>
    <w:rsid w:val="00F550A6"/>
    <w:rsid w:val="00F570BB"/>
    <w:rsid w:val="00F57EE4"/>
    <w:rsid w:val="00F60A41"/>
    <w:rsid w:val="00F621AC"/>
    <w:rsid w:val="00F629C5"/>
    <w:rsid w:val="00F63BFD"/>
    <w:rsid w:val="00F64785"/>
    <w:rsid w:val="00F64AB2"/>
    <w:rsid w:val="00F66AED"/>
    <w:rsid w:val="00F7428D"/>
    <w:rsid w:val="00F74644"/>
    <w:rsid w:val="00F75932"/>
    <w:rsid w:val="00F75CD8"/>
    <w:rsid w:val="00F8069E"/>
    <w:rsid w:val="00F80839"/>
    <w:rsid w:val="00F81D7F"/>
    <w:rsid w:val="00F82A29"/>
    <w:rsid w:val="00F82BFB"/>
    <w:rsid w:val="00F84BC8"/>
    <w:rsid w:val="00F9100B"/>
    <w:rsid w:val="00F93BE9"/>
    <w:rsid w:val="00F95CF2"/>
    <w:rsid w:val="00F97DC8"/>
    <w:rsid w:val="00FA17A6"/>
    <w:rsid w:val="00FA206B"/>
    <w:rsid w:val="00FA308F"/>
    <w:rsid w:val="00FA3737"/>
    <w:rsid w:val="00FA3BA1"/>
    <w:rsid w:val="00FA4DD5"/>
    <w:rsid w:val="00FA6F2D"/>
    <w:rsid w:val="00FB167D"/>
    <w:rsid w:val="00FB1DDF"/>
    <w:rsid w:val="00FB7390"/>
    <w:rsid w:val="00FC1E89"/>
    <w:rsid w:val="00FC4AFB"/>
    <w:rsid w:val="00FC5865"/>
    <w:rsid w:val="00FC7517"/>
    <w:rsid w:val="00FD5878"/>
    <w:rsid w:val="00FD6BFC"/>
    <w:rsid w:val="00FE1550"/>
    <w:rsid w:val="00FE4DCC"/>
    <w:rsid w:val="00FE5196"/>
    <w:rsid w:val="00FF2FF9"/>
    <w:rsid w:val="00FF3B6A"/>
    <w:rsid w:val="00FF4893"/>
    <w:rsid w:val="00FF6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91CA6"/>
  <w15:chartTrackingRefBased/>
  <w15:docId w15:val="{98A23F77-30E4-614B-9EDB-AD1707E5A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46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46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46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46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6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6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6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6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6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4F3644"/>
    <w:pPr>
      <w:ind w:left="720" w:hanging="720"/>
    </w:pPr>
    <w:rPr>
      <w:rFonts w:ascii="Times New Roman" w:hAnsi="Times New Roman"/>
      <w:szCs w:val="22"/>
    </w:rPr>
  </w:style>
  <w:style w:type="character" w:customStyle="1" w:styleId="Heading1Char">
    <w:name w:val="Heading 1 Char"/>
    <w:basedOn w:val="DefaultParagraphFont"/>
    <w:link w:val="Heading1"/>
    <w:uiPriority w:val="9"/>
    <w:rsid w:val="004546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46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46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46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6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6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6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6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68F"/>
    <w:rPr>
      <w:rFonts w:eastAsiaTheme="majorEastAsia" w:cstheme="majorBidi"/>
      <w:color w:val="272727" w:themeColor="text1" w:themeTint="D8"/>
    </w:rPr>
  </w:style>
  <w:style w:type="paragraph" w:styleId="Title">
    <w:name w:val="Title"/>
    <w:basedOn w:val="Normal"/>
    <w:next w:val="Normal"/>
    <w:link w:val="TitleChar"/>
    <w:uiPriority w:val="10"/>
    <w:qFormat/>
    <w:rsid w:val="004546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6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68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6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68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5468F"/>
    <w:rPr>
      <w:i/>
      <w:iCs/>
      <w:color w:val="404040" w:themeColor="text1" w:themeTint="BF"/>
    </w:rPr>
  </w:style>
  <w:style w:type="paragraph" w:styleId="ListParagraph">
    <w:name w:val="List Paragraph"/>
    <w:basedOn w:val="Normal"/>
    <w:uiPriority w:val="34"/>
    <w:qFormat/>
    <w:rsid w:val="0045468F"/>
    <w:pPr>
      <w:ind w:left="720"/>
      <w:contextualSpacing/>
    </w:pPr>
  </w:style>
  <w:style w:type="character" w:styleId="IntenseEmphasis">
    <w:name w:val="Intense Emphasis"/>
    <w:basedOn w:val="DefaultParagraphFont"/>
    <w:uiPriority w:val="21"/>
    <w:qFormat/>
    <w:rsid w:val="0045468F"/>
    <w:rPr>
      <w:i/>
      <w:iCs/>
      <w:color w:val="0F4761" w:themeColor="accent1" w:themeShade="BF"/>
    </w:rPr>
  </w:style>
  <w:style w:type="paragraph" w:styleId="IntenseQuote">
    <w:name w:val="Intense Quote"/>
    <w:basedOn w:val="Normal"/>
    <w:next w:val="Normal"/>
    <w:link w:val="IntenseQuoteChar"/>
    <w:uiPriority w:val="30"/>
    <w:qFormat/>
    <w:rsid w:val="004546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68F"/>
    <w:rPr>
      <w:i/>
      <w:iCs/>
      <w:color w:val="0F4761" w:themeColor="accent1" w:themeShade="BF"/>
    </w:rPr>
  </w:style>
  <w:style w:type="character" w:styleId="IntenseReference">
    <w:name w:val="Intense Reference"/>
    <w:basedOn w:val="DefaultParagraphFont"/>
    <w:uiPriority w:val="32"/>
    <w:qFormat/>
    <w:rsid w:val="0045468F"/>
    <w:rPr>
      <w:b/>
      <w:bCs/>
      <w:smallCaps/>
      <w:color w:val="0F4761" w:themeColor="accent1" w:themeShade="BF"/>
      <w:spacing w:val="5"/>
    </w:rPr>
  </w:style>
  <w:style w:type="paragraph" w:styleId="NormalWeb">
    <w:name w:val="Normal (Web)"/>
    <w:basedOn w:val="Normal"/>
    <w:uiPriority w:val="99"/>
    <w:unhideWhenUsed/>
    <w:rsid w:val="00F75CD8"/>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E50A52"/>
    <w:pPr>
      <w:tabs>
        <w:tab w:val="center" w:pos="4680"/>
        <w:tab w:val="right" w:pos="9360"/>
      </w:tabs>
    </w:pPr>
  </w:style>
  <w:style w:type="character" w:customStyle="1" w:styleId="HeaderChar">
    <w:name w:val="Header Char"/>
    <w:basedOn w:val="DefaultParagraphFont"/>
    <w:link w:val="Header"/>
    <w:uiPriority w:val="99"/>
    <w:rsid w:val="00E50A52"/>
  </w:style>
  <w:style w:type="paragraph" w:styleId="Footer">
    <w:name w:val="footer"/>
    <w:basedOn w:val="Normal"/>
    <w:link w:val="FooterChar"/>
    <w:uiPriority w:val="99"/>
    <w:unhideWhenUsed/>
    <w:rsid w:val="00E50A52"/>
    <w:pPr>
      <w:tabs>
        <w:tab w:val="center" w:pos="4680"/>
        <w:tab w:val="right" w:pos="9360"/>
      </w:tabs>
    </w:pPr>
  </w:style>
  <w:style w:type="character" w:customStyle="1" w:styleId="FooterChar">
    <w:name w:val="Footer Char"/>
    <w:basedOn w:val="DefaultParagraphFont"/>
    <w:link w:val="Footer"/>
    <w:uiPriority w:val="99"/>
    <w:rsid w:val="00E50A52"/>
  </w:style>
  <w:style w:type="table" w:styleId="TableGrid">
    <w:name w:val="Table Grid"/>
    <w:basedOn w:val="TableNormal"/>
    <w:uiPriority w:val="39"/>
    <w:rsid w:val="00BA70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7E16"/>
    <w:rPr>
      <w:color w:val="666666"/>
    </w:rPr>
  </w:style>
  <w:style w:type="character" w:styleId="CommentReference">
    <w:name w:val="annotation reference"/>
    <w:basedOn w:val="DefaultParagraphFont"/>
    <w:uiPriority w:val="99"/>
    <w:semiHidden/>
    <w:unhideWhenUsed/>
    <w:rsid w:val="00C7197C"/>
    <w:rPr>
      <w:sz w:val="16"/>
      <w:szCs w:val="16"/>
    </w:rPr>
  </w:style>
  <w:style w:type="paragraph" w:styleId="CommentText">
    <w:name w:val="annotation text"/>
    <w:basedOn w:val="Normal"/>
    <w:link w:val="CommentTextChar"/>
    <w:uiPriority w:val="99"/>
    <w:semiHidden/>
    <w:unhideWhenUsed/>
    <w:rsid w:val="00C7197C"/>
    <w:rPr>
      <w:sz w:val="20"/>
      <w:szCs w:val="20"/>
    </w:rPr>
  </w:style>
  <w:style w:type="character" w:customStyle="1" w:styleId="CommentTextChar">
    <w:name w:val="Comment Text Char"/>
    <w:basedOn w:val="DefaultParagraphFont"/>
    <w:link w:val="CommentText"/>
    <w:uiPriority w:val="99"/>
    <w:semiHidden/>
    <w:rsid w:val="00C7197C"/>
    <w:rPr>
      <w:sz w:val="20"/>
      <w:szCs w:val="20"/>
    </w:rPr>
  </w:style>
  <w:style w:type="paragraph" w:styleId="CommentSubject">
    <w:name w:val="annotation subject"/>
    <w:basedOn w:val="CommentText"/>
    <w:next w:val="CommentText"/>
    <w:link w:val="CommentSubjectChar"/>
    <w:uiPriority w:val="99"/>
    <w:semiHidden/>
    <w:unhideWhenUsed/>
    <w:rsid w:val="00C7197C"/>
    <w:rPr>
      <w:b/>
      <w:bCs/>
    </w:rPr>
  </w:style>
  <w:style w:type="character" w:customStyle="1" w:styleId="CommentSubjectChar">
    <w:name w:val="Comment Subject Char"/>
    <w:basedOn w:val="CommentTextChar"/>
    <w:link w:val="CommentSubject"/>
    <w:uiPriority w:val="99"/>
    <w:semiHidden/>
    <w:rsid w:val="00C7197C"/>
    <w:rPr>
      <w:b/>
      <w:bCs/>
      <w:sz w:val="20"/>
      <w:szCs w:val="20"/>
    </w:rPr>
  </w:style>
  <w:style w:type="paragraph" w:styleId="BalloonText">
    <w:name w:val="Balloon Text"/>
    <w:basedOn w:val="Normal"/>
    <w:link w:val="BalloonTextChar"/>
    <w:uiPriority w:val="99"/>
    <w:semiHidden/>
    <w:unhideWhenUsed/>
    <w:rsid w:val="00C719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9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195503">
      <w:bodyDiv w:val="1"/>
      <w:marLeft w:val="0"/>
      <w:marRight w:val="0"/>
      <w:marTop w:val="0"/>
      <w:marBottom w:val="0"/>
      <w:divBdr>
        <w:top w:val="none" w:sz="0" w:space="0" w:color="auto"/>
        <w:left w:val="none" w:sz="0" w:space="0" w:color="auto"/>
        <w:bottom w:val="none" w:sz="0" w:space="0" w:color="auto"/>
        <w:right w:val="none" w:sz="0" w:space="0" w:color="auto"/>
      </w:divBdr>
      <w:divsChild>
        <w:div w:id="372196852">
          <w:marLeft w:val="0"/>
          <w:marRight w:val="0"/>
          <w:marTop w:val="0"/>
          <w:marBottom w:val="0"/>
          <w:divBdr>
            <w:top w:val="none" w:sz="0" w:space="0" w:color="auto"/>
            <w:left w:val="none" w:sz="0" w:space="0" w:color="auto"/>
            <w:bottom w:val="none" w:sz="0" w:space="0" w:color="auto"/>
            <w:right w:val="none" w:sz="0" w:space="0" w:color="auto"/>
          </w:divBdr>
          <w:divsChild>
            <w:div w:id="929313669">
              <w:marLeft w:val="0"/>
              <w:marRight w:val="0"/>
              <w:marTop w:val="0"/>
              <w:marBottom w:val="0"/>
              <w:divBdr>
                <w:top w:val="none" w:sz="0" w:space="0" w:color="auto"/>
                <w:left w:val="none" w:sz="0" w:space="0" w:color="auto"/>
                <w:bottom w:val="none" w:sz="0" w:space="0" w:color="auto"/>
                <w:right w:val="none" w:sz="0" w:space="0" w:color="auto"/>
              </w:divBdr>
              <w:divsChild>
                <w:div w:id="21339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263618">
      <w:bodyDiv w:val="1"/>
      <w:marLeft w:val="0"/>
      <w:marRight w:val="0"/>
      <w:marTop w:val="0"/>
      <w:marBottom w:val="0"/>
      <w:divBdr>
        <w:top w:val="none" w:sz="0" w:space="0" w:color="auto"/>
        <w:left w:val="none" w:sz="0" w:space="0" w:color="auto"/>
        <w:bottom w:val="none" w:sz="0" w:space="0" w:color="auto"/>
        <w:right w:val="none" w:sz="0" w:space="0" w:color="auto"/>
      </w:divBdr>
      <w:divsChild>
        <w:div w:id="367265234">
          <w:marLeft w:val="0"/>
          <w:marRight w:val="0"/>
          <w:marTop w:val="0"/>
          <w:marBottom w:val="0"/>
          <w:divBdr>
            <w:top w:val="none" w:sz="0" w:space="0" w:color="auto"/>
            <w:left w:val="none" w:sz="0" w:space="0" w:color="auto"/>
            <w:bottom w:val="none" w:sz="0" w:space="0" w:color="auto"/>
            <w:right w:val="none" w:sz="0" w:space="0" w:color="auto"/>
          </w:divBdr>
          <w:divsChild>
            <w:div w:id="146165142">
              <w:marLeft w:val="0"/>
              <w:marRight w:val="0"/>
              <w:marTop w:val="0"/>
              <w:marBottom w:val="0"/>
              <w:divBdr>
                <w:top w:val="none" w:sz="0" w:space="0" w:color="auto"/>
                <w:left w:val="none" w:sz="0" w:space="0" w:color="auto"/>
                <w:bottom w:val="none" w:sz="0" w:space="0" w:color="auto"/>
                <w:right w:val="none" w:sz="0" w:space="0" w:color="auto"/>
              </w:divBdr>
              <w:divsChild>
                <w:div w:id="17239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94858">
      <w:bodyDiv w:val="1"/>
      <w:marLeft w:val="0"/>
      <w:marRight w:val="0"/>
      <w:marTop w:val="0"/>
      <w:marBottom w:val="0"/>
      <w:divBdr>
        <w:top w:val="none" w:sz="0" w:space="0" w:color="auto"/>
        <w:left w:val="none" w:sz="0" w:space="0" w:color="auto"/>
        <w:bottom w:val="none" w:sz="0" w:space="0" w:color="auto"/>
        <w:right w:val="none" w:sz="0" w:space="0" w:color="auto"/>
      </w:divBdr>
      <w:divsChild>
        <w:div w:id="1440448103">
          <w:marLeft w:val="0"/>
          <w:marRight w:val="0"/>
          <w:marTop w:val="0"/>
          <w:marBottom w:val="0"/>
          <w:divBdr>
            <w:top w:val="none" w:sz="0" w:space="0" w:color="auto"/>
            <w:left w:val="none" w:sz="0" w:space="0" w:color="auto"/>
            <w:bottom w:val="none" w:sz="0" w:space="0" w:color="auto"/>
            <w:right w:val="none" w:sz="0" w:space="0" w:color="auto"/>
          </w:divBdr>
          <w:divsChild>
            <w:div w:id="1012998505">
              <w:marLeft w:val="0"/>
              <w:marRight w:val="0"/>
              <w:marTop w:val="0"/>
              <w:marBottom w:val="0"/>
              <w:divBdr>
                <w:top w:val="none" w:sz="0" w:space="0" w:color="auto"/>
                <w:left w:val="none" w:sz="0" w:space="0" w:color="auto"/>
                <w:bottom w:val="none" w:sz="0" w:space="0" w:color="auto"/>
                <w:right w:val="none" w:sz="0" w:space="0" w:color="auto"/>
              </w:divBdr>
              <w:divsChild>
                <w:div w:id="43721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905814">
      <w:bodyDiv w:val="1"/>
      <w:marLeft w:val="0"/>
      <w:marRight w:val="0"/>
      <w:marTop w:val="0"/>
      <w:marBottom w:val="0"/>
      <w:divBdr>
        <w:top w:val="none" w:sz="0" w:space="0" w:color="auto"/>
        <w:left w:val="none" w:sz="0" w:space="0" w:color="auto"/>
        <w:bottom w:val="none" w:sz="0" w:space="0" w:color="auto"/>
        <w:right w:val="none" w:sz="0" w:space="0" w:color="auto"/>
      </w:divBdr>
      <w:divsChild>
        <w:div w:id="1577475261">
          <w:marLeft w:val="0"/>
          <w:marRight w:val="0"/>
          <w:marTop w:val="0"/>
          <w:marBottom w:val="0"/>
          <w:divBdr>
            <w:top w:val="none" w:sz="0" w:space="0" w:color="auto"/>
            <w:left w:val="none" w:sz="0" w:space="0" w:color="auto"/>
            <w:bottom w:val="none" w:sz="0" w:space="0" w:color="auto"/>
            <w:right w:val="none" w:sz="0" w:space="0" w:color="auto"/>
          </w:divBdr>
          <w:divsChild>
            <w:div w:id="1629627557">
              <w:marLeft w:val="0"/>
              <w:marRight w:val="0"/>
              <w:marTop w:val="0"/>
              <w:marBottom w:val="0"/>
              <w:divBdr>
                <w:top w:val="none" w:sz="0" w:space="0" w:color="auto"/>
                <w:left w:val="none" w:sz="0" w:space="0" w:color="auto"/>
                <w:bottom w:val="none" w:sz="0" w:space="0" w:color="auto"/>
                <w:right w:val="none" w:sz="0" w:space="0" w:color="auto"/>
              </w:divBdr>
              <w:divsChild>
                <w:div w:id="11727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195807">
      <w:bodyDiv w:val="1"/>
      <w:marLeft w:val="0"/>
      <w:marRight w:val="0"/>
      <w:marTop w:val="0"/>
      <w:marBottom w:val="0"/>
      <w:divBdr>
        <w:top w:val="none" w:sz="0" w:space="0" w:color="auto"/>
        <w:left w:val="none" w:sz="0" w:space="0" w:color="auto"/>
        <w:bottom w:val="none" w:sz="0" w:space="0" w:color="auto"/>
        <w:right w:val="none" w:sz="0" w:space="0" w:color="auto"/>
      </w:divBdr>
      <w:divsChild>
        <w:div w:id="479425627">
          <w:marLeft w:val="0"/>
          <w:marRight w:val="0"/>
          <w:marTop w:val="0"/>
          <w:marBottom w:val="0"/>
          <w:divBdr>
            <w:top w:val="none" w:sz="0" w:space="0" w:color="auto"/>
            <w:left w:val="none" w:sz="0" w:space="0" w:color="auto"/>
            <w:bottom w:val="none" w:sz="0" w:space="0" w:color="auto"/>
            <w:right w:val="none" w:sz="0" w:space="0" w:color="auto"/>
          </w:divBdr>
          <w:divsChild>
            <w:div w:id="1077172674">
              <w:marLeft w:val="0"/>
              <w:marRight w:val="0"/>
              <w:marTop w:val="0"/>
              <w:marBottom w:val="0"/>
              <w:divBdr>
                <w:top w:val="none" w:sz="0" w:space="0" w:color="auto"/>
                <w:left w:val="none" w:sz="0" w:space="0" w:color="auto"/>
                <w:bottom w:val="none" w:sz="0" w:space="0" w:color="auto"/>
                <w:right w:val="none" w:sz="0" w:space="0" w:color="auto"/>
              </w:divBdr>
              <w:divsChild>
                <w:div w:id="3959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480340">
      <w:bodyDiv w:val="1"/>
      <w:marLeft w:val="0"/>
      <w:marRight w:val="0"/>
      <w:marTop w:val="0"/>
      <w:marBottom w:val="0"/>
      <w:divBdr>
        <w:top w:val="none" w:sz="0" w:space="0" w:color="auto"/>
        <w:left w:val="none" w:sz="0" w:space="0" w:color="auto"/>
        <w:bottom w:val="none" w:sz="0" w:space="0" w:color="auto"/>
        <w:right w:val="none" w:sz="0" w:space="0" w:color="auto"/>
      </w:divBdr>
    </w:div>
    <w:div w:id="1678195374">
      <w:bodyDiv w:val="1"/>
      <w:marLeft w:val="0"/>
      <w:marRight w:val="0"/>
      <w:marTop w:val="0"/>
      <w:marBottom w:val="0"/>
      <w:divBdr>
        <w:top w:val="none" w:sz="0" w:space="0" w:color="auto"/>
        <w:left w:val="none" w:sz="0" w:space="0" w:color="auto"/>
        <w:bottom w:val="none" w:sz="0" w:space="0" w:color="auto"/>
        <w:right w:val="none" w:sz="0" w:space="0" w:color="auto"/>
      </w:divBdr>
      <w:divsChild>
        <w:div w:id="44572853">
          <w:marLeft w:val="0"/>
          <w:marRight w:val="0"/>
          <w:marTop w:val="0"/>
          <w:marBottom w:val="0"/>
          <w:divBdr>
            <w:top w:val="none" w:sz="0" w:space="0" w:color="auto"/>
            <w:left w:val="none" w:sz="0" w:space="0" w:color="auto"/>
            <w:bottom w:val="none" w:sz="0" w:space="0" w:color="auto"/>
            <w:right w:val="none" w:sz="0" w:space="0" w:color="auto"/>
          </w:divBdr>
          <w:divsChild>
            <w:div w:id="2096659051">
              <w:marLeft w:val="0"/>
              <w:marRight w:val="0"/>
              <w:marTop w:val="0"/>
              <w:marBottom w:val="0"/>
              <w:divBdr>
                <w:top w:val="none" w:sz="0" w:space="0" w:color="auto"/>
                <w:left w:val="none" w:sz="0" w:space="0" w:color="auto"/>
                <w:bottom w:val="none" w:sz="0" w:space="0" w:color="auto"/>
                <w:right w:val="none" w:sz="0" w:space="0" w:color="auto"/>
              </w:divBdr>
              <w:divsChild>
                <w:div w:id="5409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1748</TotalTime>
  <Pages>10</Pages>
  <Words>15542</Words>
  <Characters>88590</Characters>
  <Application>Microsoft Office Word</Application>
  <DocSecurity>0</DocSecurity>
  <Lines>738</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Cheng</dc:creator>
  <cp:keywords/>
  <dc:description/>
  <cp:lastModifiedBy>Franz Mueter</cp:lastModifiedBy>
  <cp:revision>1346</cp:revision>
  <dcterms:created xsi:type="dcterms:W3CDTF">2024-04-04T15:21:00Z</dcterms:created>
  <dcterms:modified xsi:type="dcterms:W3CDTF">2024-04-24T05:45:00Z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id="Cz1gQQ6a"/&gt;&lt;style id="http://www.zotero.org/styles/canadian-journal-of-fisheries-and-aquatic-sciences" hasBibliography="1" bibliographyStyleHasBeenSet="1"/&gt;&lt;prefs&gt;&lt;pref name="fieldType" value="Fi</vt:lpwstr>
  </property>
  <property fmtid="{D5CDD505-2E9C-101B-9397-08002B2CF9AE}" pid="3" name="ZOTERO_PREF_2">
    <vt:lpwstr>eld"/&gt;&lt;/prefs&gt;&lt;/data&gt;</vt:lpwstr>
  </property>
</Properties>
</file>